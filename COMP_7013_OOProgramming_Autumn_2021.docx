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CF2393" w14:textId="1F297D4B" w:rsidR="00FD0F7D" w:rsidRDefault="00C51C4A" w:rsidP="00FD0F7D">
      <w:pPr>
        <w:pStyle w:val="Title"/>
        <w:rPr>
          <w:lang w:val="en-IE"/>
        </w:rPr>
      </w:pPr>
      <w:r>
        <w:rPr>
          <w:b/>
          <w:sz w:val="40"/>
          <w:szCs w:val="40"/>
          <w:lang w:val="en-IE"/>
        </w:rPr>
        <w:t>Comp7013</w:t>
      </w:r>
      <w:r w:rsidR="00B619C1" w:rsidRPr="008D5168">
        <w:rPr>
          <w:b/>
          <w:sz w:val="40"/>
          <w:szCs w:val="40"/>
          <w:lang w:val="en-IE"/>
        </w:rPr>
        <w:t xml:space="preserve">  </w:t>
      </w:r>
      <w:r w:rsidR="008D5168">
        <w:rPr>
          <w:b/>
          <w:sz w:val="40"/>
          <w:szCs w:val="40"/>
          <w:lang w:val="en-IE"/>
        </w:rPr>
        <w:t xml:space="preserve">Project </w:t>
      </w:r>
      <w:r w:rsidR="00B619C1" w:rsidRPr="008D5168">
        <w:rPr>
          <w:b/>
          <w:sz w:val="40"/>
          <w:szCs w:val="40"/>
          <w:lang w:val="en-IE"/>
        </w:rPr>
        <w:t>O</w:t>
      </w:r>
      <w:r w:rsidR="008D5168" w:rsidRPr="008D5168">
        <w:rPr>
          <w:b/>
          <w:sz w:val="40"/>
          <w:szCs w:val="40"/>
          <w:lang w:val="en-IE"/>
        </w:rPr>
        <w:t>O Pr</w:t>
      </w:r>
      <w:r>
        <w:rPr>
          <w:b/>
          <w:sz w:val="40"/>
          <w:szCs w:val="40"/>
          <w:lang w:val="en-IE"/>
        </w:rPr>
        <w:t>ogramming</w:t>
      </w:r>
      <w:r w:rsidR="00FD0F7D">
        <w:rPr>
          <w:lang w:val="en-IE"/>
        </w:rPr>
        <w:t xml:space="preserve">  </w:t>
      </w:r>
      <w:r w:rsidR="004E5B0F">
        <w:rPr>
          <w:lang w:val="en-IE"/>
        </w:rPr>
        <w:tab/>
      </w:r>
      <w:r w:rsidR="004E5B0F">
        <w:rPr>
          <w:lang w:val="en-IE"/>
        </w:rPr>
        <w:tab/>
      </w:r>
      <w:r w:rsidR="00FD0F7D">
        <w:rPr>
          <w:lang w:val="en-IE"/>
        </w:rPr>
        <w:t xml:space="preserve"> </w:t>
      </w:r>
      <w:r w:rsidR="004E5B0F">
        <w:rPr>
          <w:noProof/>
          <w:lang w:val="en-IE"/>
        </w:rPr>
        <w:drawing>
          <wp:inline distT="0" distB="0" distL="0" distR="0" wp14:anchorId="70F1FCAF" wp14:editId="5B92E4F8">
            <wp:extent cx="901778" cy="406684"/>
            <wp:effectExtent l="0" t="0" r="0" b="0"/>
            <wp:docPr id="2" name="Picture 2"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close up of a logo&#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920834" cy="415278"/>
                    </a:xfrm>
                    <a:prstGeom prst="rect">
                      <a:avLst/>
                    </a:prstGeom>
                  </pic:spPr>
                </pic:pic>
              </a:graphicData>
            </a:graphic>
          </wp:inline>
        </w:drawing>
      </w:r>
    </w:p>
    <w:p w14:paraId="0D313E25" w14:textId="2AF227D2" w:rsidR="00832320" w:rsidRDefault="003E58B1" w:rsidP="008D5168">
      <w:pPr>
        <w:pStyle w:val="Heading2"/>
        <w:spacing w:line="240" w:lineRule="auto"/>
        <w:rPr>
          <w:ins w:id="0" w:author="Denis Long" w:date="2021-06-16T13:03:00Z"/>
          <w:color w:val="auto"/>
        </w:rPr>
      </w:pPr>
      <w:r w:rsidRPr="6838B8E2">
        <w:rPr>
          <w:color w:val="auto"/>
        </w:rPr>
        <w:t xml:space="preserve">Completion Date: </w:t>
      </w:r>
      <w:r w:rsidR="001F0416">
        <w:rPr>
          <w:color w:val="auto"/>
        </w:rPr>
        <w:t>27</w:t>
      </w:r>
      <w:r w:rsidR="00832320" w:rsidRPr="00832320">
        <w:rPr>
          <w:color w:val="auto"/>
          <w:vertAlign w:val="superscript"/>
        </w:rPr>
        <w:t>th</w:t>
      </w:r>
      <w:r w:rsidR="00832320">
        <w:rPr>
          <w:color w:val="auto"/>
        </w:rPr>
        <w:t xml:space="preserve"> </w:t>
      </w:r>
      <w:r w:rsidR="00E00764">
        <w:rPr>
          <w:color w:val="auto"/>
        </w:rPr>
        <w:t>August</w:t>
      </w:r>
      <w:r w:rsidR="002E1A13" w:rsidRPr="6838B8E2">
        <w:rPr>
          <w:color w:val="auto"/>
        </w:rPr>
        <w:t xml:space="preserve">  </w:t>
      </w:r>
      <w:r w:rsidR="00E00764">
        <w:rPr>
          <w:color w:val="auto"/>
        </w:rPr>
        <w:t xml:space="preserve">                                </w:t>
      </w:r>
      <w:r w:rsidR="00F523C1" w:rsidRPr="6838B8E2">
        <w:rPr>
          <w:color w:val="auto"/>
        </w:rPr>
        <w:t xml:space="preserve"> </w:t>
      </w:r>
      <w:r w:rsidR="008D5168">
        <w:rPr>
          <w:color w:val="auto"/>
        </w:rPr>
        <w:t xml:space="preserve"> </w:t>
      </w:r>
      <w:r w:rsidR="00E00764">
        <w:rPr>
          <w:color w:val="000000" w:themeColor="text1"/>
        </w:rPr>
        <w:t>100</w:t>
      </w:r>
      <w:r w:rsidR="00832320">
        <w:rPr>
          <w:color w:val="000000" w:themeColor="text1"/>
        </w:rPr>
        <w:t xml:space="preserve"> </w:t>
      </w:r>
      <w:r w:rsidR="00F523C1" w:rsidRPr="004E59FA">
        <w:rPr>
          <w:color w:val="000000" w:themeColor="text1"/>
        </w:rPr>
        <w:t xml:space="preserve">% of </w:t>
      </w:r>
      <w:r w:rsidR="000D1327" w:rsidRPr="004E59FA">
        <w:rPr>
          <w:color w:val="000000" w:themeColor="text1"/>
        </w:rPr>
        <w:t>module</w:t>
      </w:r>
      <w:r w:rsidR="003B103D">
        <w:rPr>
          <w:color w:val="000000" w:themeColor="text1"/>
        </w:rPr>
        <w:t xml:space="preserve"> repeat</w:t>
      </w:r>
      <w:r w:rsidR="00F523C1" w:rsidRPr="004E59FA">
        <w:rPr>
          <w:color w:val="000000" w:themeColor="text1"/>
        </w:rPr>
        <w:t xml:space="preserve"> </w:t>
      </w:r>
      <w:r w:rsidR="00F523C1" w:rsidRPr="004E59FA">
        <w:rPr>
          <w:color w:val="auto"/>
        </w:rPr>
        <w:t>marks</w:t>
      </w:r>
      <w:r w:rsidR="00FA6220" w:rsidRPr="004E59FA">
        <w:rPr>
          <w:color w:val="auto"/>
        </w:rPr>
        <w:t>.</w:t>
      </w:r>
    </w:p>
    <w:p w14:paraId="26EE78C9" w14:textId="2A3DF3A8" w:rsidR="00D60CDA" w:rsidRPr="00D60CDA" w:rsidRDefault="00D60CDA" w:rsidP="00D60CDA">
      <w:pPr>
        <w:rPr>
          <w:rPrChange w:id="1" w:author="Denis Long" w:date="2021-06-16T13:03:00Z">
            <w:rPr>
              <w:color w:val="auto"/>
            </w:rPr>
          </w:rPrChange>
        </w:rPr>
        <w:pPrChange w:id="2" w:author="Denis Long" w:date="2021-06-16T13:03:00Z">
          <w:pPr>
            <w:pStyle w:val="Heading2"/>
            <w:spacing w:line="240" w:lineRule="auto"/>
          </w:pPr>
        </w:pPrChange>
      </w:pPr>
      <w:ins w:id="3" w:author="Denis Long" w:date="2021-06-16T13:03:00Z">
        <w:r>
          <w:t>You can arrange a demo</w:t>
        </w:r>
      </w:ins>
      <w:ins w:id="4" w:author="Denis Long" w:date="2021-06-16T13:04:00Z">
        <w:r>
          <w:t xml:space="preserve"> First week in September.</w:t>
        </w:r>
      </w:ins>
      <w:bookmarkStart w:id="5" w:name="_GoBack"/>
      <w:bookmarkEnd w:id="5"/>
    </w:p>
    <w:p w14:paraId="1D466AA0" w14:textId="7DB0C72B" w:rsidR="00832320" w:rsidRDefault="00E00764" w:rsidP="00832320">
      <w:pPr>
        <w:pStyle w:val="Heading1"/>
        <w:rPr>
          <w:b/>
        </w:rPr>
      </w:pPr>
      <w:r>
        <w:rPr>
          <w:b/>
        </w:rPr>
        <w:t>Vaccination</w:t>
      </w:r>
      <w:r w:rsidR="00832320" w:rsidRPr="00832320">
        <w:rPr>
          <w:b/>
        </w:rPr>
        <w:t xml:space="preserve"> Application</w:t>
      </w:r>
    </w:p>
    <w:p w14:paraId="7DAE93EF" w14:textId="6923EA27" w:rsidR="00E00764" w:rsidRDefault="00E00764" w:rsidP="00832320">
      <w:pPr>
        <w:shd w:val="clear" w:color="auto" w:fill="FFFFFF"/>
        <w:spacing w:before="180" w:after="180" w:line="240" w:lineRule="auto"/>
        <w:rPr>
          <w:rFonts w:ascii="Helvetica" w:eastAsia="Times New Roman" w:hAnsi="Helvetica" w:cs="Helvetica"/>
          <w:color w:val="2D3B45"/>
          <w:sz w:val="24"/>
          <w:szCs w:val="24"/>
          <w:lang w:eastAsia="en-IE"/>
        </w:rPr>
      </w:pPr>
      <w:r>
        <w:rPr>
          <w:rFonts w:ascii="Helvetica" w:eastAsia="Times New Roman" w:hAnsi="Helvetica" w:cs="Helvetica"/>
          <w:color w:val="2D3B45"/>
          <w:sz w:val="24"/>
          <w:szCs w:val="24"/>
          <w:lang w:eastAsia="en-IE"/>
        </w:rPr>
        <w:t>Your local Vaccination center want to manage the vaccination of their Clients.</w:t>
      </w:r>
      <w:r w:rsidR="00DE7EED">
        <w:rPr>
          <w:rFonts w:ascii="Helvetica" w:eastAsia="Times New Roman" w:hAnsi="Helvetica" w:cs="Helvetica"/>
          <w:color w:val="2D3B45"/>
          <w:sz w:val="24"/>
          <w:szCs w:val="24"/>
          <w:lang w:eastAsia="en-IE"/>
        </w:rPr>
        <w:t xml:space="preserve"> </w:t>
      </w:r>
      <w:r w:rsidR="00132929">
        <w:rPr>
          <w:rFonts w:ascii="Helvetica" w:eastAsia="Times New Roman" w:hAnsi="Helvetica" w:cs="Helvetica"/>
          <w:color w:val="2D3B45"/>
          <w:sz w:val="24"/>
          <w:szCs w:val="24"/>
          <w:lang w:eastAsia="en-IE"/>
        </w:rPr>
        <w:t>The centre requires a solution which manages and stores personal information about new clients</w:t>
      </w:r>
      <w:r w:rsidR="003B62E9">
        <w:rPr>
          <w:rFonts w:ascii="Helvetica" w:eastAsia="Times New Roman" w:hAnsi="Helvetica" w:cs="Helvetica"/>
          <w:color w:val="2D3B45"/>
          <w:sz w:val="24"/>
          <w:szCs w:val="24"/>
          <w:lang w:eastAsia="en-IE"/>
        </w:rPr>
        <w:t xml:space="preserve">, </w:t>
      </w:r>
      <w:r w:rsidR="00132929">
        <w:rPr>
          <w:rFonts w:ascii="Helvetica" w:eastAsia="Times New Roman" w:hAnsi="Helvetica" w:cs="Helvetica"/>
          <w:color w:val="2D3B45"/>
          <w:sz w:val="24"/>
          <w:szCs w:val="24"/>
          <w:lang w:eastAsia="en-IE"/>
        </w:rPr>
        <w:t>which stores information about the particular vaccine that a client has received</w:t>
      </w:r>
      <w:r w:rsidR="003B62E9">
        <w:rPr>
          <w:rFonts w:ascii="Helvetica" w:eastAsia="Times New Roman" w:hAnsi="Helvetica" w:cs="Helvetica"/>
          <w:color w:val="2D3B45"/>
          <w:sz w:val="24"/>
          <w:szCs w:val="24"/>
          <w:lang w:eastAsia="en-IE"/>
        </w:rPr>
        <w:t>, and is easy to use</w:t>
      </w:r>
      <w:r w:rsidR="00132929">
        <w:rPr>
          <w:rFonts w:ascii="Helvetica" w:eastAsia="Times New Roman" w:hAnsi="Helvetica" w:cs="Helvetica"/>
          <w:color w:val="2D3B45"/>
          <w:sz w:val="24"/>
          <w:szCs w:val="24"/>
          <w:lang w:eastAsia="en-IE"/>
        </w:rPr>
        <w:t xml:space="preserve">. You will need to design a graphical user interface (GUI) which allows the vaccine centre to manage this information in a logical and intuitive way. </w:t>
      </w:r>
    </w:p>
    <w:p w14:paraId="20632713" w14:textId="528A97E3" w:rsidR="006530EA" w:rsidRDefault="00132929" w:rsidP="00832320">
      <w:pPr>
        <w:shd w:val="clear" w:color="auto" w:fill="FFFFFF"/>
        <w:spacing w:before="180" w:after="180" w:line="240" w:lineRule="auto"/>
        <w:rPr>
          <w:rFonts w:ascii="Helvetica" w:eastAsia="Times New Roman" w:hAnsi="Helvetica" w:cs="Helvetica"/>
          <w:color w:val="2D3B45"/>
          <w:sz w:val="24"/>
          <w:szCs w:val="24"/>
          <w:lang w:eastAsia="en-IE"/>
        </w:rPr>
      </w:pPr>
      <w:r>
        <w:rPr>
          <w:rFonts w:ascii="Helvetica" w:eastAsia="Times New Roman" w:hAnsi="Helvetica" w:cs="Helvetica"/>
          <w:color w:val="2D3B45"/>
          <w:sz w:val="24"/>
          <w:szCs w:val="24"/>
          <w:lang w:eastAsia="en-IE"/>
        </w:rPr>
        <w:t>Your task is to w</w:t>
      </w:r>
      <w:r w:rsidR="00832320">
        <w:rPr>
          <w:rFonts w:ascii="Helvetica" w:eastAsia="Times New Roman" w:hAnsi="Helvetica" w:cs="Helvetica"/>
          <w:color w:val="2D3B45"/>
          <w:sz w:val="24"/>
          <w:szCs w:val="24"/>
          <w:lang w:eastAsia="en-IE"/>
        </w:rPr>
        <w:t>rite an application to manage C</w:t>
      </w:r>
      <w:r w:rsidR="00E00764">
        <w:rPr>
          <w:rFonts w:ascii="Helvetica" w:eastAsia="Times New Roman" w:hAnsi="Helvetica" w:cs="Helvetica"/>
          <w:color w:val="2D3B45"/>
          <w:sz w:val="24"/>
          <w:szCs w:val="24"/>
          <w:lang w:eastAsia="en-IE"/>
        </w:rPr>
        <w:t>lients and Vaccines</w:t>
      </w:r>
      <w:r>
        <w:rPr>
          <w:rFonts w:ascii="Helvetica" w:eastAsia="Times New Roman" w:hAnsi="Helvetica" w:cs="Helvetica"/>
          <w:color w:val="2D3B45"/>
          <w:sz w:val="24"/>
          <w:szCs w:val="24"/>
          <w:lang w:eastAsia="en-IE"/>
        </w:rPr>
        <w:t xml:space="preserve">. </w:t>
      </w:r>
      <w:r w:rsidR="006530EA">
        <w:rPr>
          <w:rFonts w:ascii="Helvetica" w:eastAsia="Times New Roman" w:hAnsi="Helvetica" w:cs="Helvetica"/>
          <w:color w:val="2D3B45"/>
          <w:sz w:val="24"/>
          <w:szCs w:val="24"/>
          <w:lang w:eastAsia="en-IE"/>
        </w:rPr>
        <w:t xml:space="preserve">Each class written should have </w:t>
      </w:r>
      <w:r>
        <w:rPr>
          <w:rFonts w:ascii="Helvetica" w:eastAsia="Times New Roman" w:hAnsi="Helvetica" w:cs="Helvetica"/>
          <w:color w:val="2D3B45"/>
          <w:sz w:val="24"/>
          <w:szCs w:val="24"/>
          <w:lang w:eastAsia="en-IE"/>
        </w:rPr>
        <w:t xml:space="preserve">appropriate </w:t>
      </w:r>
      <w:r w:rsidR="006530EA">
        <w:rPr>
          <w:rFonts w:ascii="Helvetica" w:eastAsia="Times New Roman" w:hAnsi="Helvetica" w:cs="Helvetica"/>
          <w:color w:val="2D3B45"/>
          <w:sz w:val="24"/>
          <w:szCs w:val="24"/>
          <w:lang w:eastAsia="en-IE"/>
        </w:rPr>
        <w:t xml:space="preserve">getters and setters for each field and a toString and </w:t>
      </w:r>
      <w:proofErr w:type="gramStart"/>
      <w:r w:rsidR="006530EA">
        <w:rPr>
          <w:rFonts w:ascii="Helvetica" w:eastAsia="Times New Roman" w:hAnsi="Helvetica" w:cs="Helvetica"/>
          <w:color w:val="2D3B45"/>
          <w:sz w:val="24"/>
          <w:szCs w:val="24"/>
          <w:lang w:eastAsia="en-IE"/>
        </w:rPr>
        <w:t>a .equals</w:t>
      </w:r>
      <w:proofErr w:type="gramEnd"/>
      <w:r w:rsidR="006530EA">
        <w:rPr>
          <w:rFonts w:ascii="Helvetica" w:eastAsia="Times New Roman" w:hAnsi="Helvetica" w:cs="Helvetica"/>
          <w:color w:val="2D3B45"/>
          <w:sz w:val="24"/>
          <w:szCs w:val="24"/>
          <w:lang w:eastAsia="en-IE"/>
        </w:rPr>
        <w:t xml:space="preserve"> method.</w:t>
      </w:r>
    </w:p>
    <w:p w14:paraId="4ABF5B69" w14:textId="27E1EB59" w:rsidR="00832320" w:rsidRDefault="00832320" w:rsidP="00832320">
      <w:pPr>
        <w:pStyle w:val="Heading1"/>
        <w:rPr>
          <w:b/>
        </w:rPr>
      </w:pPr>
      <w:r>
        <w:rPr>
          <w:b/>
        </w:rPr>
        <w:t>Java Classes Required</w:t>
      </w:r>
    </w:p>
    <w:p w14:paraId="6C2B86BA" w14:textId="20F19C32" w:rsidR="00832320" w:rsidRPr="00832320" w:rsidRDefault="00832320" w:rsidP="00832320">
      <w:pPr>
        <w:pStyle w:val="ListParagraph"/>
        <w:numPr>
          <w:ilvl w:val="0"/>
          <w:numId w:val="6"/>
        </w:numPr>
        <w:shd w:val="clear" w:color="auto" w:fill="FFFFFF"/>
        <w:spacing w:before="180" w:after="180" w:line="240" w:lineRule="auto"/>
        <w:rPr>
          <w:rFonts w:ascii="Helvetica" w:eastAsia="Times New Roman" w:hAnsi="Helvetica" w:cs="Helvetica"/>
          <w:color w:val="2D3B45"/>
          <w:sz w:val="24"/>
          <w:szCs w:val="24"/>
          <w:lang w:eastAsia="en-IE"/>
        </w:rPr>
      </w:pPr>
      <w:r w:rsidRPr="00832320">
        <w:rPr>
          <w:rFonts w:ascii="Helvetica" w:eastAsia="Times New Roman" w:hAnsi="Helvetica" w:cs="Helvetica"/>
          <w:color w:val="2D3B45"/>
          <w:sz w:val="24"/>
          <w:szCs w:val="24"/>
          <w:lang w:eastAsia="en-IE"/>
        </w:rPr>
        <w:t xml:space="preserve">A </w:t>
      </w:r>
      <w:r w:rsidRPr="00832320">
        <w:rPr>
          <w:rFonts w:ascii="Helvetica" w:eastAsia="Times New Roman" w:hAnsi="Helvetica" w:cs="Helvetica"/>
          <w:b/>
          <w:color w:val="2D3B45"/>
          <w:sz w:val="24"/>
          <w:szCs w:val="24"/>
          <w:lang w:eastAsia="en-IE"/>
        </w:rPr>
        <w:t>Name</w:t>
      </w:r>
      <w:r w:rsidRPr="00832320">
        <w:rPr>
          <w:rFonts w:ascii="Helvetica" w:eastAsia="Times New Roman" w:hAnsi="Helvetica" w:cs="Helvetica"/>
          <w:color w:val="2D3B45"/>
          <w:sz w:val="24"/>
          <w:szCs w:val="24"/>
          <w:lang w:eastAsia="en-IE"/>
        </w:rPr>
        <w:t xml:space="preserve"> class. This stores details of a </w:t>
      </w:r>
      <w:r w:rsidR="00132929">
        <w:rPr>
          <w:rFonts w:ascii="Helvetica" w:eastAsia="Times New Roman" w:hAnsi="Helvetica" w:cs="Helvetica"/>
          <w:color w:val="2D3B45"/>
          <w:sz w:val="24"/>
          <w:szCs w:val="24"/>
          <w:lang w:eastAsia="en-IE"/>
        </w:rPr>
        <w:t xml:space="preserve">person’s </w:t>
      </w:r>
      <w:r w:rsidRPr="00832320">
        <w:rPr>
          <w:rFonts w:ascii="Helvetica" w:eastAsia="Times New Roman" w:hAnsi="Helvetica" w:cs="Helvetica"/>
          <w:color w:val="2D3B45"/>
          <w:sz w:val="24"/>
          <w:szCs w:val="24"/>
          <w:lang w:eastAsia="en-IE"/>
        </w:rPr>
        <w:t xml:space="preserve">name </w:t>
      </w:r>
    </w:p>
    <w:p w14:paraId="53F8D003" w14:textId="44CC9A8E" w:rsidR="00832320" w:rsidRPr="008D5168" w:rsidRDefault="00832320" w:rsidP="008D5168">
      <w:pPr>
        <w:pStyle w:val="ListParagraph"/>
        <w:ind w:left="360"/>
        <w:rPr>
          <w:rStyle w:val="SubtleEmphasis"/>
          <w:rFonts w:ascii="Courier" w:hAnsi="Courier"/>
          <w:i w:val="0"/>
        </w:rPr>
      </w:pPr>
      <w:r w:rsidRPr="008D5168">
        <w:rPr>
          <w:rStyle w:val="SubtleEmphasis"/>
          <w:rFonts w:ascii="Courier" w:hAnsi="Courier"/>
          <w:i w:val="0"/>
        </w:rPr>
        <w:t>String firstname</w:t>
      </w:r>
    </w:p>
    <w:p w14:paraId="00123C45" w14:textId="0F52D70F" w:rsidR="00832320" w:rsidRDefault="00832320" w:rsidP="008D5168">
      <w:pPr>
        <w:pStyle w:val="ListParagraph"/>
        <w:ind w:left="360"/>
        <w:rPr>
          <w:rStyle w:val="SubtleEmphasis"/>
          <w:rFonts w:ascii="Courier" w:hAnsi="Courier"/>
          <w:i w:val="0"/>
        </w:rPr>
      </w:pPr>
      <w:r w:rsidRPr="008D5168">
        <w:rPr>
          <w:rStyle w:val="SubtleEmphasis"/>
          <w:rFonts w:ascii="Courier" w:hAnsi="Courier"/>
          <w:i w:val="0"/>
        </w:rPr>
        <w:t>String lastName</w:t>
      </w:r>
    </w:p>
    <w:p w14:paraId="78110275" w14:textId="77777777" w:rsidR="002F7A70" w:rsidRPr="008D5168" w:rsidRDefault="002F7A70" w:rsidP="008D5168">
      <w:pPr>
        <w:pStyle w:val="ListParagraph"/>
        <w:ind w:left="360"/>
        <w:rPr>
          <w:rFonts w:ascii="Courier" w:hAnsi="Courier"/>
          <w:i/>
        </w:rPr>
      </w:pPr>
    </w:p>
    <w:p w14:paraId="74B143B4" w14:textId="324EDC5E" w:rsidR="00832320" w:rsidRDefault="00832320" w:rsidP="00832320">
      <w:pPr>
        <w:pStyle w:val="ListParagraph"/>
        <w:numPr>
          <w:ilvl w:val="0"/>
          <w:numId w:val="6"/>
        </w:numPr>
        <w:shd w:val="clear" w:color="auto" w:fill="FFFFFF"/>
        <w:spacing w:before="100" w:beforeAutospacing="1" w:after="100" w:afterAutospacing="1" w:line="240" w:lineRule="auto"/>
        <w:rPr>
          <w:rFonts w:ascii="Helvetica" w:eastAsia="Times New Roman" w:hAnsi="Helvetica" w:cs="Helvetica"/>
          <w:color w:val="2D3B45"/>
          <w:sz w:val="24"/>
          <w:szCs w:val="24"/>
          <w:lang w:eastAsia="en-IE"/>
        </w:rPr>
      </w:pPr>
      <w:r w:rsidRPr="00832320">
        <w:rPr>
          <w:rFonts w:ascii="Helvetica" w:eastAsia="Times New Roman" w:hAnsi="Helvetica" w:cs="Helvetica"/>
          <w:color w:val="2D3B45"/>
          <w:sz w:val="24"/>
          <w:szCs w:val="24"/>
          <w:lang w:eastAsia="en-IE"/>
        </w:rPr>
        <w:t xml:space="preserve">A </w:t>
      </w:r>
      <w:r w:rsidR="00E00764">
        <w:rPr>
          <w:rFonts w:ascii="Helvetica" w:eastAsia="Times New Roman" w:hAnsi="Helvetica" w:cs="Helvetica"/>
          <w:b/>
          <w:color w:val="2D3B45"/>
          <w:sz w:val="24"/>
          <w:szCs w:val="24"/>
          <w:lang w:eastAsia="en-IE"/>
        </w:rPr>
        <w:t>Client</w:t>
      </w:r>
      <w:r w:rsidRPr="00832320">
        <w:rPr>
          <w:rFonts w:ascii="Helvetica" w:eastAsia="Times New Roman" w:hAnsi="Helvetica" w:cs="Helvetica"/>
          <w:color w:val="2D3B45"/>
          <w:sz w:val="24"/>
          <w:szCs w:val="24"/>
          <w:lang w:eastAsia="en-IE"/>
        </w:rPr>
        <w:t xml:space="preserve"> class. This is a super class for all people in the Application. Its attributes are:</w:t>
      </w:r>
      <w:r w:rsidRPr="00A22967">
        <w:rPr>
          <w:rFonts w:ascii="Helvetica" w:eastAsia="Times New Roman" w:hAnsi="Helvetica" w:cs="Helvetica"/>
          <w:color w:val="2D3B45"/>
          <w:sz w:val="24"/>
          <w:szCs w:val="24"/>
          <w:lang w:eastAsia="en-IE"/>
        </w:rPr>
        <w:t>                                               </w:t>
      </w:r>
    </w:p>
    <w:p w14:paraId="461A2015" w14:textId="6D04E08C" w:rsidR="00832320" w:rsidRPr="008D5168" w:rsidRDefault="00832320" w:rsidP="008D5168">
      <w:pPr>
        <w:pStyle w:val="NoSpacing"/>
        <w:ind w:left="360"/>
        <w:rPr>
          <w:rFonts w:ascii="Courier" w:hAnsi="Courier"/>
        </w:rPr>
      </w:pPr>
      <w:r w:rsidRPr="008D5168">
        <w:rPr>
          <w:rFonts w:ascii="Courier" w:hAnsi="Courier"/>
        </w:rPr>
        <w:t>Name name</w:t>
      </w:r>
    </w:p>
    <w:p w14:paraId="65E6F5C9" w14:textId="2392D475" w:rsidR="00832320" w:rsidRPr="008D5168" w:rsidRDefault="00832320" w:rsidP="008D5168">
      <w:pPr>
        <w:pStyle w:val="NoSpacing"/>
        <w:ind w:left="360"/>
        <w:rPr>
          <w:rFonts w:ascii="Courier" w:hAnsi="Courier"/>
        </w:rPr>
      </w:pPr>
      <w:r w:rsidRPr="008D5168">
        <w:rPr>
          <w:rFonts w:ascii="Courier" w:hAnsi="Courier"/>
        </w:rPr>
        <w:t>String id</w:t>
      </w:r>
    </w:p>
    <w:p w14:paraId="17FCE655" w14:textId="1668D6F9" w:rsidR="00832320" w:rsidRDefault="00832320" w:rsidP="008D5168">
      <w:pPr>
        <w:pStyle w:val="NoSpacing"/>
        <w:ind w:left="360"/>
        <w:rPr>
          <w:rFonts w:ascii="Courier" w:hAnsi="Courier"/>
        </w:rPr>
      </w:pPr>
      <w:r w:rsidRPr="008D5168">
        <w:rPr>
          <w:rFonts w:ascii="Courier" w:hAnsi="Courier"/>
        </w:rPr>
        <w:t>String phone</w:t>
      </w:r>
    </w:p>
    <w:p w14:paraId="4F0BBEBF" w14:textId="7001ECFF" w:rsidR="00E00764" w:rsidRDefault="00E00764" w:rsidP="008D5168">
      <w:pPr>
        <w:pStyle w:val="NoSpacing"/>
        <w:ind w:left="360"/>
        <w:rPr>
          <w:rFonts w:ascii="Courier" w:hAnsi="Courier"/>
        </w:rPr>
      </w:pPr>
      <w:r>
        <w:rPr>
          <w:rFonts w:ascii="Courier" w:hAnsi="Courier"/>
        </w:rPr>
        <w:t>Vaccin</w:t>
      </w:r>
      <w:r w:rsidR="00A6661F">
        <w:rPr>
          <w:rFonts w:ascii="Courier" w:hAnsi="Courier"/>
        </w:rPr>
        <w:t>ation</w:t>
      </w:r>
      <w:r>
        <w:rPr>
          <w:rFonts w:ascii="Courier" w:hAnsi="Courier"/>
        </w:rPr>
        <w:t xml:space="preserve"> vac</w:t>
      </w:r>
    </w:p>
    <w:p w14:paraId="14EDF3BE" w14:textId="50BABAA2" w:rsidR="00132929" w:rsidRPr="008D5168" w:rsidRDefault="00132929" w:rsidP="008D5168">
      <w:pPr>
        <w:pStyle w:val="NoSpacing"/>
        <w:ind w:left="360"/>
        <w:rPr>
          <w:rFonts w:ascii="Courier" w:hAnsi="Courier"/>
        </w:rPr>
      </w:pPr>
      <w:r w:rsidRPr="00CC7B27">
        <w:rPr>
          <w:rFonts w:ascii="Helvetica" w:eastAsia="Times New Roman" w:hAnsi="Helvetica" w:cs="Helvetica"/>
          <w:color w:val="2D3B45"/>
          <w:sz w:val="24"/>
          <w:szCs w:val="24"/>
          <w:lang w:val="en-US" w:eastAsia="en-IE"/>
        </w:rPr>
        <w:t xml:space="preserve">Note that the Name class is utilised for the name attribute here.  </w:t>
      </w:r>
    </w:p>
    <w:p w14:paraId="3C80256A" w14:textId="393958B1" w:rsidR="006530EA" w:rsidRPr="006530EA" w:rsidRDefault="006530EA" w:rsidP="006530EA">
      <w:pPr>
        <w:pStyle w:val="ListParagraph"/>
        <w:numPr>
          <w:ilvl w:val="0"/>
          <w:numId w:val="6"/>
        </w:numPr>
        <w:shd w:val="clear" w:color="auto" w:fill="FFFFFF"/>
        <w:spacing w:before="180" w:after="180" w:line="240" w:lineRule="auto"/>
        <w:rPr>
          <w:rFonts w:ascii="Helvetica" w:eastAsia="Times New Roman" w:hAnsi="Helvetica" w:cs="Helvetica"/>
          <w:color w:val="2D3B45"/>
          <w:sz w:val="24"/>
          <w:szCs w:val="24"/>
          <w:lang w:eastAsia="en-IE"/>
        </w:rPr>
      </w:pPr>
      <w:r w:rsidRPr="006530EA">
        <w:rPr>
          <w:rFonts w:ascii="Helvetica" w:eastAsia="Times New Roman" w:hAnsi="Helvetica" w:cs="Helvetica"/>
          <w:color w:val="2D3B45"/>
          <w:sz w:val="24"/>
          <w:szCs w:val="24"/>
          <w:lang w:eastAsia="en-IE"/>
        </w:rPr>
        <w:t xml:space="preserve">A </w:t>
      </w:r>
      <w:r w:rsidR="00E00764">
        <w:rPr>
          <w:rFonts w:ascii="Helvetica" w:eastAsia="Times New Roman" w:hAnsi="Helvetica" w:cs="Helvetica"/>
          <w:b/>
          <w:color w:val="2D3B45"/>
          <w:sz w:val="24"/>
          <w:szCs w:val="24"/>
          <w:lang w:eastAsia="en-IE"/>
        </w:rPr>
        <w:t>ClientCollection</w:t>
      </w:r>
      <w:r w:rsidRPr="006530EA">
        <w:rPr>
          <w:rFonts w:ascii="Helvetica" w:eastAsia="Times New Roman" w:hAnsi="Helvetica" w:cs="Helvetica"/>
          <w:color w:val="2D3B45"/>
          <w:sz w:val="24"/>
          <w:szCs w:val="24"/>
          <w:lang w:eastAsia="en-IE"/>
        </w:rPr>
        <w:t xml:space="preserve"> class.  This holds a</w:t>
      </w:r>
      <w:r w:rsidR="002F7A70">
        <w:rPr>
          <w:rFonts w:ascii="Helvetica" w:eastAsia="Times New Roman" w:hAnsi="Helvetica" w:cs="Helvetica"/>
          <w:color w:val="2D3B45"/>
          <w:sz w:val="24"/>
          <w:szCs w:val="24"/>
          <w:lang w:eastAsia="en-IE"/>
        </w:rPr>
        <w:t xml:space="preserve">n </w:t>
      </w:r>
      <w:proofErr w:type="spellStart"/>
      <w:r w:rsidR="002F7A70">
        <w:rPr>
          <w:rFonts w:ascii="Helvetica" w:eastAsia="Times New Roman" w:hAnsi="Helvetica" w:cs="Helvetica"/>
          <w:color w:val="2D3B45"/>
          <w:sz w:val="24"/>
          <w:szCs w:val="24"/>
          <w:lang w:eastAsia="en-IE"/>
        </w:rPr>
        <w:t>ArrayList</w:t>
      </w:r>
      <w:proofErr w:type="spellEnd"/>
      <w:r w:rsidRPr="006530EA">
        <w:rPr>
          <w:rFonts w:ascii="Helvetica" w:eastAsia="Times New Roman" w:hAnsi="Helvetica" w:cs="Helvetica"/>
          <w:color w:val="2D3B45"/>
          <w:sz w:val="24"/>
          <w:szCs w:val="24"/>
          <w:lang w:eastAsia="en-IE"/>
        </w:rPr>
        <w:t xml:space="preserve"> of C</w:t>
      </w:r>
      <w:r w:rsidR="00E00764">
        <w:rPr>
          <w:rFonts w:ascii="Helvetica" w:eastAsia="Times New Roman" w:hAnsi="Helvetica" w:cs="Helvetica"/>
          <w:color w:val="2D3B45"/>
          <w:sz w:val="24"/>
          <w:szCs w:val="24"/>
          <w:lang w:eastAsia="en-IE"/>
        </w:rPr>
        <w:t>lient</w:t>
      </w:r>
      <w:r w:rsidR="00132929">
        <w:rPr>
          <w:rFonts w:ascii="Helvetica" w:eastAsia="Times New Roman" w:hAnsi="Helvetica" w:cs="Helvetica"/>
          <w:color w:val="2D3B45"/>
          <w:sz w:val="24"/>
          <w:szCs w:val="24"/>
          <w:lang w:eastAsia="en-IE"/>
        </w:rPr>
        <w:t xml:space="preserve"> objects</w:t>
      </w:r>
      <w:r w:rsidRPr="006530EA">
        <w:rPr>
          <w:rFonts w:ascii="Helvetica" w:eastAsia="Times New Roman" w:hAnsi="Helvetica" w:cs="Helvetica"/>
          <w:color w:val="2D3B45"/>
          <w:sz w:val="24"/>
          <w:szCs w:val="24"/>
          <w:lang w:eastAsia="en-IE"/>
        </w:rPr>
        <w:t>.</w:t>
      </w:r>
    </w:p>
    <w:p w14:paraId="1C408321" w14:textId="20873326" w:rsidR="008D5168" w:rsidRPr="00CC7B27" w:rsidRDefault="008D5168" w:rsidP="008D5168">
      <w:pPr>
        <w:pStyle w:val="NoSpacing"/>
        <w:ind w:left="360"/>
        <w:rPr>
          <w:rFonts w:ascii="Helvetica" w:eastAsia="Times New Roman" w:hAnsi="Helvetica" w:cs="Helvetica"/>
          <w:color w:val="2D3B45"/>
          <w:sz w:val="24"/>
          <w:szCs w:val="24"/>
          <w:lang w:val="en-US" w:eastAsia="en-IE"/>
        </w:rPr>
      </w:pPr>
      <w:r w:rsidRPr="00CC7B27">
        <w:rPr>
          <w:rFonts w:ascii="Helvetica" w:eastAsia="Times New Roman" w:hAnsi="Helvetica" w:cs="Helvetica"/>
          <w:color w:val="2D3B45"/>
          <w:sz w:val="24"/>
          <w:szCs w:val="24"/>
          <w:lang w:val="en-US" w:eastAsia="en-IE"/>
        </w:rPr>
        <w:t>List of C</w:t>
      </w:r>
      <w:r w:rsidR="00E00764" w:rsidRPr="00CC7B27">
        <w:rPr>
          <w:rFonts w:ascii="Helvetica" w:eastAsia="Times New Roman" w:hAnsi="Helvetica" w:cs="Helvetica"/>
          <w:color w:val="2D3B45"/>
          <w:sz w:val="24"/>
          <w:szCs w:val="24"/>
          <w:lang w:val="en-US" w:eastAsia="en-IE"/>
        </w:rPr>
        <w:t>lients</w:t>
      </w:r>
    </w:p>
    <w:p w14:paraId="3A1B67AD" w14:textId="77777777" w:rsidR="008D5168" w:rsidRPr="008D5168" w:rsidRDefault="008D5168" w:rsidP="008D5168">
      <w:pPr>
        <w:pStyle w:val="NoSpacing"/>
        <w:ind w:left="360"/>
        <w:rPr>
          <w:rFonts w:ascii="Courier" w:hAnsi="Courier"/>
          <w:i/>
          <w:u w:val="single"/>
          <w:lang w:eastAsia="en-IE"/>
        </w:rPr>
      </w:pPr>
    </w:p>
    <w:p w14:paraId="77080FFB" w14:textId="3DDBF38E" w:rsidR="006530EA" w:rsidRPr="008D5168" w:rsidRDefault="006530EA" w:rsidP="008D5168">
      <w:pPr>
        <w:pStyle w:val="NoSpacing"/>
        <w:ind w:left="360"/>
        <w:rPr>
          <w:rFonts w:ascii="Courier" w:hAnsi="Courier"/>
          <w:i/>
          <w:u w:val="single"/>
          <w:lang w:eastAsia="en-IE"/>
        </w:rPr>
      </w:pPr>
      <w:r w:rsidRPr="008D5168">
        <w:rPr>
          <w:rFonts w:ascii="Courier" w:hAnsi="Courier"/>
          <w:i/>
          <w:u w:val="single"/>
          <w:lang w:eastAsia="en-IE"/>
        </w:rPr>
        <w:t xml:space="preserve">Operations: </w:t>
      </w:r>
    </w:p>
    <w:p w14:paraId="1B282110" w14:textId="139D82BA" w:rsidR="006530EA" w:rsidRDefault="006530EA" w:rsidP="008D5168">
      <w:pPr>
        <w:pStyle w:val="NoSpacing"/>
        <w:ind w:left="360"/>
        <w:rPr>
          <w:rFonts w:ascii="Courier" w:hAnsi="Courier"/>
          <w:lang w:eastAsia="en-IE"/>
        </w:rPr>
      </w:pPr>
      <w:r w:rsidRPr="008D5168">
        <w:rPr>
          <w:rFonts w:ascii="Courier" w:hAnsi="Courier"/>
          <w:lang w:eastAsia="en-IE"/>
        </w:rPr>
        <w:t>Add C</w:t>
      </w:r>
      <w:r w:rsidR="00E00764">
        <w:rPr>
          <w:rFonts w:ascii="Courier" w:hAnsi="Courier"/>
          <w:lang w:eastAsia="en-IE"/>
        </w:rPr>
        <w:t>lient</w:t>
      </w:r>
    </w:p>
    <w:p w14:paraId="1CACCF26" w14:textId="4EC0E5AA" w:rsidR="00E00764" w:rsidRPr="008D5168" w:rsidRDefault="00E00764" w:rsidP="008D5168">
      <w:pPr>
        <w:pStyle w:val="NoSpacing"/>
        <w:ind w:left="360"/>
        <w:rPr>
          <w:rFonts w:ascii="Courier" w:hAnsi="Courier"/>
          <w:lang w:eastAsia="en-IE"/>
        </w:rPr>
      </w:pPr>
      <w:r>
        <w:rPr>
          <w:rFonts w:ascii="Courier" w:hAnsi="Courier"/>
          <w:lang w:eastAsia="en-IE"/>
        </w:rPr>
        <w:t>Remove Client</w:t>
      </w:r>
    </w:p>
    <w:p w14:paraId="3FA937FC" w14:textId="5D68B6E6" w:rsidR="009D4C99" w:rsidRPr="008D5168" w:rsidRDefault="00E00764" w:rsidP="008D5168">
      <w:pPr>
        <w:pStyle w:val="NoSpacing"/>
        <w:ind w:left="360"/>
        <w:rPr>
          <w:rFonts w:ascii="Courier" w:hAnsi="Courier"/>
          <w:lang w:eastAsia="en-IE"/>
        </w:rPr>
      </w:pPr>
      <w:r>
        <w:rPr>
          <w:rFonts w:ascii="Courier" w:hAnsi="Courier"/>
          <w:lang w:eastAsia="en-IE"/>
        </w:rPr>
        <w:t>S</w:t>
      </w:r>
      <w:r w:rsidR="009D4C99" w:rsidRPr="008D5168">
        <w:rPr>
          <w:rFonts w:ascii="Courier" w:hAnsi="Courier"/>
          <w:lang w:eastAsia="en-IE"/>
        </w:rPr>
        <w:t>how</w:t>
      </w:r>
      <w:r>
        <w:rPr>
          <w:rFonts w:ascii="Courier" w:hAnsi="Courier"/>
          <w:lang w:eastAsia="en-IE"/>
        </w:rPr>
        <w:t xml:space="preserve"> all</w:t>
      </w:r>
      <w:r w:rsidR="009D4C99" w:rsidRPr="008D5168">
        <w:rPr>
          <w:rFonts w:ascii="Courier" w:hAnsi="Courier"/>
          <w:lang w:eastAsia="en-IE"/>
        </w:rPr>
        <w:t xml:space="preserve"> </w:t>
      </w:r>
      <w:r>
        <w:rPr>
          <w:rFonts w:ascii="Courier" w:hAnsi="Courier"/>
          <w:lang w:eastAsia="en-IE"/>
        </w:rPr>
        <w:t>client</w:t>
      </w:r>
      <w:r w:rsidR="009D4C99" w:rsidRPr="008D5168">
        <w:rPr>
          <w:rFonts w:ascii="Courier" w:hAnsi="Courier"/>
          <w:lang w:eastAsia="en-IE"/>
        </w:rPr>
        <w:t>list</w:t>
      </w:r>
    </w:p>
    <w:p w14:paraId="42CCAB04" w14:textId="4A0C646E" w:rsidR="006530EA" w:rsidRPr="00E911B4" w:rsidRDefault="002F7A70" w:rsidP="00CC7B27">
      <w:pPr>
        <w:pStyle w:val="NoSpacing"/>
        <w:ind w:left="360"/>
        <w:rPr>
          <w:lang w:eastAsia="en-IE"/>
        </w:rPr>
      </w:pPr>
      <w:r>
        <w:rPr>
          <w:rFonts w:ascii="Courier" w:hAnsi="Courier"/>
          <w:lang w:eastAsia="en-IE"/>
        </w:rPr>
        <w:t>F</w:t>
      </w:r>
      <w:r w:rsidR="009D4C99" w:rsidRPr="008D5168">
        <w:rPr>
          <w:rFonts w:ascii="Courier" w:hAnsi="Courier"/>
          <w:lang w:eastAsia="en-IE"/>
        </w:rPr>
        <w:t>ind a</w:t>
      </w:r>
      <w:r w:rsidR="00E00764">
        <w:rPr>
          <w:rFonts w:ascii="Courier" w:hAnsi="Courier"/>
          <w:lang w:eastAsia="en-IE"/>
        </w:rPr>
        <w:t>nd display a particular</w:t>
      </w:r>
      <w:r w:rsidR="009D4C99" w:rsidRPr="008D5168">
        <w:rPr>
          <w:rFonts w:ascii="Courier" w:hAnsi="Courier"/>
          <w:lang w:eastAsia="en-IE"/>
        </w:rPr>
        <w:t xml:space="preserve"> c</w:t>
      </w:r>
      <w:r w:rsidR="00E00764">
        <w:rPr>
          <w:rFonts w:ascii="Courier" w:hAnsi="Courier"/>
          <w:lang w:eastAsia="en-IE"/>
        </w:rPr>
        <w:t>lient</w:t>
      </w:r>
    </w:p>
    <w:p w14:paraId="7A7E891D" w14:textId="40AB508B" w:rsidR="00E00764" w:rsidRDefault="001D5F74" w:rsidP="006530EA">
      <w:pPr>
        <w:pStyle w:val="ListParagraph"/>
        <w:numPr>
          <w:ilvl w:val="0"/>
          <w:numId w:val="6"/>
        </w:numPr>
        <w:shd w:val="clear" w:color="auto" w:fill="FFFFFF"/>
        <w:spacing w:before="180" w:after="180" w:line="240" w:lineRule="auto"/>
        <w:rPr>
          <w:rFonts w:ascii="Helvetica" w:eastAsia="Times New Roman" w:hAnsi="Helvetica" w:cs="Helvetica"/>
          <w:color w:val="2D3B45"/>
          <w:sz w:val="24"/>
          <w:szCs w:val="24"/>
          <w:lang w:eastAsia="en-IE"/>
        </w:rPr>
      </w:pPr>
      <w:r w:rsidRPr="001D5F74">
        <w:rPr>
          <w:rFonts w:ascii="Helvetica" w:eastAsia="Times New Roman" w:hAnsi="Helvetica" w:cs="Helvetica"/>
          <w:color w:val="2D3B45"/>
          <w:sz w:val="24"/>
          <w:szCs w:val="24"/>
          <w:lang w:eastAsia="en-IE"/>
        </w:rPr>
        <w:t xml:space="preserve">A </w:t>
      </w:r>
      <w:r w:rsidR="00E00764" w:rsidRPr="00CC7B27">
        <w:rPr>
          <w:rFonts w:ascii="Helvetica" w:eastAsia="Times New Roman" w:hAnsi="Helvetica" w:cs="Helvetica"/>
          <w:b/>
          <w:color w:val="2D3B45"/>
          <w:sz w:val="24"/>
          <w:szCs w:val="24"/>
          <w:lang w:eastAsia="en-IE"/>
        </w:rPr>
        <w:t>Vaccination</w:t>
      </w:r>
      <w:r w:rsidRPr="001D5F74">
        <w:rPr>
          <w:rFonts w:ascii="Helvetica" w:eastAsia="Times New Roman" w:hAnsi="Helvetica" w:cs="Helvetica"/>
          <w:color w:val="2D3B45"/>
          <w:sz w:val="24"/>
          <w:szCs w:val="24"/>
          <w:lang w:eastAsia="en-IE"/>
        </w:rPr>
        <w:t xml:space="preserve"> </w:t>
      </w:r>
      <w:proofErr w:type="gramStart"/>
      <w:r w:rsidRPr="001D5F74">
        <w:rPr>
          <w:rFonts w:ascii="Helvetica" w:eastAsia="Times New Roman" w:hAnsi="Helvetica" w:cs="Helvetica"/>
          <w:color w:val="2D3B45"/>
          <w:sz w:val="24"/>
          <w:szCs w:val="24"/>
          <w:lang w:eastAsia="en-IE"/>
        </w:rPr>
        <w:t>class</w:t>
      </w:r>
      <w:proofErr w:type="gramEnd"/>
      <w:r w:rsidRPr="001D5F74">
        <w:rPr>
          <w:rFonts w:ascii="Helvetica" w:eastAsia="Times New Roman" w:hAnsi="Helvetica" w:cs="Helvetica"/>
          <w:color w:val="2D3B45"/>
          <w:sz w:val="24"/>
          <w:szCs w:val="24"/>
          <w:lang w:eastAsia="en-IE"/>
        </w:rPr>
        <w:t>.</w:t>
      </w:r>
      <w:r w:rsidR="0066467E">
        <w:rPr>
          <w:rFonts w:ascii="Helvetica" w:eastAsia="Times New Roman" w:hAnsi="Helvetica" w:cs="Helvetica"/>
          <w:color w:val="2D3B45"/>
          <w:sz w:val="24"/>
          <w:szCs w:val="24"/>
          <w:lang w:eastAsia="en-IE"/>
        </w:rPr>
        <w:t xml:space="preserve"> Used for single dose vaccinations.</w:t>
      </w:r>
    </w:p>
    <w:p w14:paraId="17001340" w14:textId="5EB7B2EA" w:rsidR="006530EA" w:rsidRDefault="001D5F74" w:rsidP="00691EFA">
      <w:pPr>
        <w:shd w:val="clear" w:color="auto" w:fill="FFFFFF"/>
        <w:spacing w:before="180" w:after="180" w:line="240" w:lineRule="auto"/>
        <w:rPr>
          <w:rFonts w:ascii="Helvetica" w:eastAsia="Times New Roman" w:hAnsi="Helvetica" w:cs="Helvetica"/>
          <w:color w:val="2D3B45"/>
          <w:sz w:val="24"/>
          <w:szCs w:val="24"/>
          <w:lang w:eastAsia="en-IE"/>
        </w:rPr>
      </w:pPr>
      <w:r w:rsidRPr="00691EFA">
        <w:rPr>
          <w:rFonts w:ascii="Helvetica" w:eastAsia="Times New Roman" w:hAnsi="Helvetica" w:cs="Helvetica"/>
          <w:color w:val="2D3B45"/>
          <w:sz w:val="24"/>
          <w:szCs w:val="24"/>
          <w:lang w:eastAsia="en-IE"/>
        </w:rPr>
        <w:t xml:space="preserve"> This is a s</w:t>
      </w:r>
      <w:r w:rsidR="00691EFA">
        <w:rPr>
          <w:rFonts w:ascii="Helvetica" w:eastAsia="Times New Roman" w:hAnsi="Helvetica" w:cs="Helvetica"/>
          <w:color w:val="2D3B45"/>
          <w:sz w:val="24"/>
          <w:szCs w:val="24"/>
          <w:lang w:eastAsia="en-IE"/>
        </w:rPr>
        <w:t>uperclass with the following attributes and methods:</w:t>
      </w:r>
    </w:p>
    <w:p w14:paraId="601C3192" w14:textId="77777777" w:rsidR="002F7A70" w:rsidRDefault="00691EFA" w:rsidP="002F7A70">
      <w:pPr>
        <w:spacing w:after="0"/>
        <w:rPr>
          <w:lang w:val="en-US"/>
        </w:rPr>
      </w:pPr>
      <w:r>
        <w:rPr>
          <w:rFonts w:ascii="Helvetica" w:eastAsia="Times New Roman" w:hAnsi="Helvetica" w:cs="Helvetica"/>
          <w:color w:val="2D3B45"/>
          <w:sz w:val="24"/>
          <w:szCs w:val="24"/>
          <w:lang w:eastAsia="en-IE"/>
        </w:rPr>
        <w:t xml:space="preserve">     </w:t>
      </w:r>
      <w:r>
        <w:rPr>
          <w:lang w:val="en-US"/>
        </w:rPr>
        <w:t xml:space="preserve">         Attributes : </w:t>
      </w:r>
    </w:p>
    <w:p w14:paraId="213E25AF" w14:textId="5502A81E" w:rsidR="00691EFA" w:rsidRPr="00CC7B27" w:rsidRDefault="002F7A70" w:rsidP="00CC7B27">
      <w:pPr>
        <w:pStyle w:val="NoSpacing"/>
        <w:ind w:left="1080" w:firstLine="360"/>
        <w:rPr>
          <w:rFonts w:ascii="Courier" w:hAnsi="Courier"/>
        </w:rPr>
      </w:pPr>
      <w:r w:rsidRPr="00CC7B27">
        <w:rPr>
          <w:rFonts w:ascii="Courier" w:hAnsi="Courier"/>
        </w:rPr>
        <w:t>String n</w:t>
      </w:r>
      <w:r w:rsidR="00691EFA" w:rsidRPr="00CC7B27">
        <w:rPr>
          <w:rFonts w:ascii="Courier" w:hAnsi="Courier"/>
        </w:rPr>
        <w:t>ame</w:t>
      </w:r>
    </w:p>
    <w:p w14:paraId="68387700" w14:textId="605B92A6" w:rsidR="00691EFA" w:rsidRPr="00CC7B27" w:rsidRDefault="00691EFA" w:rsidP="00CC7B27">
      <w:pPr>
        <w:pStyle w:val="NoSpacing"/>
        <w:ind w:left="360"/>
        <w:rPr>
          <w:rFonts w:ascii="Courier" w:hAnsi="Courier"/>
        </w:rPr>
      </w:pPr>
      <w:r w:rsidRPr="00CC7B27">
        <w:rPr>
          <w:rFonts w:ascii="Courier" w:hAnsi="Courier"/>
        </w:rPr>
        <w:t xml:space="preserve">        </w:t>
      </w:r>
      <w:r w:rsidR="002F7A70" w:rsidRPr="00CC7B27">
        <w:rPr>
          <w:rFonts w:ascii="Courier" w:hAnsi="Courier"/>
        </w:rPr>
        <w:t xml:space="preserve">Int efficacy //range between </w:t>
      </w:r>
      <w:r w:rsidRPr="00CC7B27">
        <w:rPr>
          <w:rFonts w:ascii="Courier" w:hAnsi="Courier"/>
        </w:rPr>
        <w:t>1</w:t>
      </w:r>
      <w:r w:rsidR="00DF6F59">
        <w:rPr>
          <w:rFonts w:ascii="Courier" w:hAnsi="Courier"/>
        </w:rPr>
        <w:t>%</w:t>
      </w:r>
      <w:r w:rsidR="002F7A70" w:rsidRPr="00CC7B27">
        <w:rPr>
          <w:rFonts w:ascii="Courier" w:hAnsi="Courier"/>
        </w:rPr>
        <w:t xml:space="preserve"> and </w:t>
      </w:r>
      <w:r w:rsidRPr="00CC7B27">
        <w:rPr>
          <w:rFonts w:ascii="Courier" w:hAnsi="Courier"/>
        </w:rPr>
        <w:t>100</w:t>
      </w:r>
      <w:r w:rsidR="00DF6F59">
        <w:rPr>
          <w:rFonts w:ascii="Courier" w:hAnsi="Courier"/>
        </w:rPr>
        <w:t>%</w:t>
      </w:r>
    </w:p>
    <w:p w14:paraId="57CE5F89" w14:textId="19DFF74C" w:rsidR="00A6661F" w:rsidRPr="00CC7B27" w:rsidRDefault="00A6661F" w:rsidP="00CC7B27">
      <w:pPr>
        <w:pStyle w:val="NoSpacing"/>
        <w:ind w:left="360"/>
        <w:rPr>
          <w:rFonts w:ascii="Courier" w:hAnsi="Courier"/>
        </w:rPr>
      </w:pPr>
      <w:r w:rsidRPr="00CC7B27">
        <w:rPr>
          <w:rFonts w:ascii="Courier" w:hAnsi="Courier"/>
        </w:rPr>
        <w:t xml:space="preserve">        </w:t>
      </w:r>
      <w:r w:rsidR="002F7A70" w:rsidRPr="00CC7B27">
        <w:rPr>
          <w:rFonts w:ascii="Courier" w:hAnsi="Courier"/>
        </w:rPr>
        <w:t xml:space="preserve">Date </w:t>
      </w:r>
      <w:proofErr w:type="spellStart"/>
      <w:r w:rsidRPr="00CC7B27">
        <w:rPr>
          <w:rFonts w:ascii="Courier" w:hAnsi="Courier"/>
        </w:rPr>
        <w:t>startDoseDate</w:t>
      </w:r>
      <w:proofErr w:type="spellEnd"/>
    </w:p>
    <w:p w14:paraId="593A1F54" w14:textId="77777777" w:rsidR="00691EFA" w:rsidRDefault="00691EFA" w:rsidP="00CC7B27">
      <w:pPr>
        <w:spacing w:after="0"/>
        <w:rPr>
          <w:lang w:val="en-US"/>
        </w:rPr>
      </w:pPr>
      <w:r>
        <w:rPr>
          <w:lang w:val="en-US"/>
        </w:rPr>
        <w:lastRenderedPageBreak/>
        <w:t xml:space="preserve">                Methods </w:t>
      </w:r>
    </w:p>
    <w:p w14:paraId="61412B58" w14:textId="1F81A9CB" w:rsidR="002F7A70" w:rsidRDefault="00691EFA" w:rsidP="00CC7B27">
      <w:pPr>
        <w:spacing w:after="0"/>
        <w:rPr>
          <w:lang w:val="en-US"/>
        </w:rPr>
      </w:pPr>
      <w:r>
        <w:rPr>
          <w:lang w:val="en-US"/>
        </w:rPr>
        <w:t xml:space="preserve">                        </w:t>
      </w:r>
      <w:r w:rsidR="00132929">
        <w:rPr>
          <w:lang w:val="en-US"/>
        </w:rPr>
        <w:tab/>
      </w:r>
      <w:r>
        <w:rPr>
          <w:lang w:val="en-US"/>
        </w:rPr>
        <w:t>Get</w:t>
      </w:r>
      <w:r w:rsidR="002F7A70">
        <w:rPr>
          <w:lang w:val="en-US"/>
        </w:rPr>
        <w:t>ters</w:t>
      </w:r>
      <w:r>
        <w:rPr>
          <w:lang w:val="en-US"/>
        </w:rPr>
        <w:t xml:space="preserve"> and set</w:t>
      </w:r>
      <w:r w:rsidR="002F7A70">
        <w:rPr>
          <w:lang w:val="en-US"/>
        </w:rPr>
        <w:t>ters for each attribute</w:t>
      </w:r>
      <w:r>
        <w:rPr>
          <w:lang w:val="en-US"/>
        </w:rPr>
        <w:t xml:space="preserve"> </w:t>
      </w:r>
    </w:p>
    <w:p w14:paraId="5F355FCD" w14:textId="1E804639" w:rsidR="00B409DB" w:rsidRPr="008D5168" w:rsidRDefault="002F7A70" w:rsidP="00CC7B27">
      <w:pPr>
        <w:spacing w:after="0"/>
        <w:ind w:left="720" w:firstLine="720"/>
        <w:rPr>
          <w:rFonts w:ascii="Helvetica" w:hAnsi="Helvetica"/>
          <w:lang w:eastAsia="en-IE"/>
        </w:rPr>
      </w:pPr>
      <w:r>
        <w:rPr>
          <w:lang w:val="en-US"/>
        </w:rPr>
        <w:t>An a</w:t>
      </w:r>
      <w:r w:rsidR="00691EFA">
        <w:rPr>
          <w:lang w:val="en-US"/>
        </w:rPr>
        <w:t xml:space="preserve">bstract method </w:t>
      </w:r>
      <w:r>
        <w:rPr>
          <w:lang w:val="en-US"/>
        </w:rPr>
        <w:t xml:space="preserve">called </w:t>
      </w:r>
      <w:proofErr w:type="spellStart"/>
      <w:r w:rsidR="00691EFA">
        <w:rPr>
          <w:lang w:val="en-US"/>
        </w:rPr>
        <w:t>delivery</w:t>
      </w:r>
      <w:r>
        <w:rPr>
          <w:lang w:val="en-US"/>
        </w:rPr>
        <w:t>I</w:t>
      </w:r>
      <w:r w:rsidR="00691EFA">
        <w:rPr>
          <w:lang w:val="en-US"/>
        </w:rPr>
        <w:t>nfo</w:t>
      </w:r>
      <w:proofErr w:type="spellEnd"/>
      <w:r w:rsidR="00691EFA">
        <w:rPr>
          <w:lang w:val="en-US"/>
        </w:rPr>
        <w:t>.</w:t>
      </w:r>
    </w:p>
    <w:p w14:paraId="6B076256" w14:textId="77777777" w:rsidR="001D5F74" w:rsidRDefault="001D5F74" w:rsidP="001D5F74">
      <w:pPr>
        <w:pStyle w:val="ListParagraph"/>
        <w:shd w:val="clear" w:color="auto" w:fill="FFFFFF"/>
        <w:spacing w:before="180" w:after="180" w:line="240" w:lineRule="auto"/>
        <w:ind w:left="360"/>
        <w:rPr>
          <w:rFonts w:ascii="Helvetica" w:eastAsia="Times New Roman" w:hAnsi="Helvetica" w:cs="Helvetica"/>
          <w:color w:val="2D3B45"/>
          <w:sz w:val="24"/>
          <w:szCs w:val="24"/>
          <w:lang w:eastAsia="en-IE"/>
        </w:rPr>
      </w:pPr>
    </w:p>
    <w:p w14:paraId="421C3651" w14:textId="77777777" w:rsidR="0066467E" w:rsidRDefault="0066467E" w:rsidP="0066467E">
      <w:pPr>
        <w:pStyle w:val="ListParagraph"/>
        <w:numPr>
          <w:ilvl w:val="0"/>
          <w:numId w:val="6"/>
        </w:numPr>
        <w:shd w:val="clear" w:color="auto" w:fill="FFFFFF"/>
        <w:spacing w:before="180" w:after="180" w:line="240" w:lineRule="auto"/>
        <w:rPr>
          <w:rFonts w:ascii="Helvetica" w:eastAsia="Times New Roman" w:hAnsi="Helvetica" w:cs="Helvetica"/>
          <w:color w:val="2D3B45"/>
          <w:sz w:val="24"/>
          <w:szCs w:val="24"/>
          <w:lang w:eastAsia="en-IE"/>
        </w:rPr>
      </w:pPr>
      <w:r w:rsidRPr="00832320">
        <w:rPr>
          <w:rFonts w:ascii="Helvetica" w:eastAsia="Times New Roman" w:hAnsi="Helvetica" w:cs="Helvetica"/>
          <w:color w:val="2D3B45"/>
          <w:sz w:val="24"/>
          <w:szCs w:val="24"/>
          <w:lang w:eastAsia="en-IE"/>
        </w:rPr>
        <w:t xml:space="preserve">A </w:t>
      </w:r>
      <w:proofErr w:type="spellStart"/>
      <w:r>
        <w:rPr>
          <w:rFonts w:ascii="Helvetica" w:eastAsia="Times New Roman" w:hAnsi="Helvetica" w:cs="Helvetica"/>
          <w:color w:val="2D3B45"/>
          <w:sz w:val="24"/>
          <w:szCs w:val="24"/>
          <w:lang w:eastAsia="en-IE"/>
        </w:rPr>
        <w:t>SecondVaccineNeeded</w:t>
      </w:r>
      <w:proofErr w:type="spellEnd"/>
      <w:r>
        <w:rPr>
          <w:rFonts w:ascii="Helvetica" w:eastAsia="Times New Roman" w:hAnsi="Helvetica" w:cs="Helvetica"/>
          <w:color w:val="2D3B45"/>
          <w:sz w:val="24"/>
          <w:szCs w:val="24"/>
          <w:lang w:eastAsia="en-IE"/>
        </w:rPr>
        <w:t xml:space="preserve"> </w:t>
      </w:r>
      <w:r w:rsidRPr="00832320">
        <w:rPr>
          <w:rFonts w:ascii="Helvetica" w:eastAsia="Times New Roman" w:hAnsi="Helvetica" w:cs="Helvetica"/>
          <w:color w:val="2D3B45"/>
          <w:sz w:val="24"/>
          <w:szCs w:val="24"/>
          <w:lang w:eastAsia="en-IE"/>
        </w:rPr>
        <w:t xml:space="preserve">class. </w:t>
      </w:r>
      <w:r>
        <w:rPr>
          <w:rFonts w:ascii="Helvetica" w:eastAsia="Times New Roman" w:hAnsi="Helvetica" w:cs="Helvetica"/>
          <w:color w:val="2D3B45"/>
          <w:sz w:val="24"/>
          <w:szCs w:val="24"/>
          <w:lang w:eastAsia="en-IE"/>
        </w:rPr>
        <w:t>Used for two dose vaccines.</w:t>
      </w:r>
    </w:p>
    <w:p w14:paraId="765D8370" w14:textId="4D48A84F" w:rsidR="0066467E" w:rsidRDefault="0066467E" w:rsidP="00CC7B27">
      <w:pPr>
        <w:pStyle w:val="ListParagraph"/>
        <w:shd w:val="clear" w:color="auto" w:fill="FFFFFF"/>
        <w:spacing w:before="180" w:after="180" w:line="240" w:lineRule="auto"/>
        <w:ind w:left="360"/>
        <w:rPr>
          <w:rFonts w:ascii="Helvetica" w:eastAsia="Times New Roman" w:hAnsi="Helvetica" w:cs="Helvetica"/>
          <w:color w:val="2D3B45"/>
          <w:sz w:val="24"/>
          <w:szCs w:val="24"/>
          <w:lang w:eastAsia="en-IE"/>
        </w:rPr>
      </w:pPr>
      <w:r w:rsidRPr="00832320">
        <w:rPr>
          <w:rFonts w:ascii="Helvetica" w:eastAsia="Times New Roman" w:hAnsi="Helvetica" w:cs="Helvetica"/>
          <w:color w:val="2D3B45"/>
          <w:sz w:val="24"/>
          <w:szCs w:val="24"/>
          <w:lang w:eastAsia="en-IE"/>
        </w:rPr>
        <w:t xml:space="preserve">This class is a subclass of </w:t>
      </w:r>
      <w:r>
        <w:rPr>
          <w:rFonts w:ascii="Helvetica" w:eastAsia="Times New Roman" w:hAnsi="Helvetica" w:cs="Helvetica"/>
          <w:color w:val="2D3B45"/>
          <w:sz w:val="24"/>
          <w:szCs w:val="24"/>
          <w:lang w:eastAsia="en-IE"/>
        </w:rPr>
        <w:t xml:space="preserve">Vaccination. It has additional attribute: </w:t>
      </w:r>
    </w:p>
    <w:p w14:paraId="7C885B17" w14:textId="7AD576DA" w:rsidR="0066467E" w:rsidRPr="00756F1E" w:rsidRDefault="0066467E" w:rsidP="0066467E">
      <w:pPr>
        <w:pStyle w:val="ListParagraph"/>
        <w:shd w:val="clear" w:color="auto" w:fill="FFFFFF"/>
        <w:spacing w:before="180" w:after="180" w:line="240" w:lineRule="auto"/>
        <w:ind w:left="360"/>
        <w:rPr>
          <w:rFonts w:ascii="Helvetica" w:eastAsia="Times New Roman" w:hAnsi="Helvetica" w:cs="Helvetica"/>
          <w:color w:val="2D3B45"/>
          <w:sz w:val="24"/>
          <w:szCs w:val="24"/>
          <w:lang w:eastAsia="en-IE"/>
        </w:rPr>
      </w:pPr>
      <w:r>
        <w:rPr>
          <w:rFonts w:ascii="Helvetica" w:eastAsia="Times New Roman" w:hAnsi="Helvetica" w:cs="Helvetica"/>
          <w:color w:val="2D3B45"/>
          <w:sz w:val="24"/>
          <w:szCs w:val="24"/>
          <w:lang w:eastAsia="en-IE"/>
        </w:rPr>
        <w:t xml:space="preserve">      </w:t>
      </w:r>
      <w:proofErr w:type="spellStart"/>
      <w:r>
        <w:rPr>
          <w:rFonts w:ascii="Helvetica" w:eastAsia="Times New Roman" w:hAnsi="Helvetica" w:cs="Helvetica"/>
          <w:color w:val="2D3B45"/>
          <w:sz w:val="24"/>
          <w:szCs w:val="24"/>
          <w:lang w:eastAsia="en-IE"/>
        </w:rPr>
        <w:t>nextVacinationDate</w:t>
      </w:r>
      <w:proofErr w:type="spellEnd"/>
    </w:p>
    <w:p w14:paraId="161B87DB" w14:textId="77777777" w:rsidR="0066467E" w:rsidRDefault="0066467E" w:rsidP="0066467E">
      <w:pPr>
        <w:pStyle w:val="ListParagraph"/>
        <w:shd w:val="clear" w:color="auto" w:fill="FFFFFF"/>
        <w:spacing w:before="180" w:after="180" w:line="240" w:lineRule="auto"/>
        <w:ind w:left="360"/>
        <w:rPr>
          <w:rFonts w:ascii="Helvetica" w:eastAsia="Times New Roman" w:hAnsi="Helvetica" w:cs="Helvetica"/>
          <w:color w:val="2D3B45"/>
          <w:sz w:val="24"/>
          <w:szCs w:val="24"/>
          <w:lang w:eastAsia="en-IE"/>
        </w:rPr>
      </w:pPr>
      <w:r>
        <w:rPr>
          <w:rFonts w:ascii="Helvetica" w:eastAsia="Times New Roman" w:hAnsi="Helvetica" w:cs="Helvetica"/>
          <w:color w:val="2D3B45"/>
          <w:sz w:val="24"/>
          <w:szCs w:val="24"/>
          <w:lang w:eastAsia="en-IE"/>
        </w:rPr>
        <w:t>It has an implementation of the abstract method delivery. It has extra get/set as required.</w:t>
      </w:r>
    </w:p>
    <w:p w14:paraId="393791D5" w14:textId="77777777" w:rsidR="0066467E" w:rsidRPr="00756F1E" w:rsidRDefault="0066467E" w:rsidP="0066467E">
      <w:pPr>
        <w:shd w:val="clear" w:color="auto" w:fill="FFFFFF"/>
        <w:spacing w:before="180" w:after="180" w:line="240" w:lineRule="auto"/>
        <w:rPr>
          <w:rFonts w:ascii="Helvetica" w:eastAsia="Times New Roman" w:hAnsi="Helvetica" w:cs="Helvetica"/>
          <w:color w:val="2D3B45"/>
          <w:sz w:val="24"/>
          <w:szCs w:val="24"/>
          <w:lang w:eastAsia="en-IE"/>
        </w:rPr>
      </w:pPr>
      <w:proofErr w:type="gramStart"/>
      <w:r>
        <w:rPr>
          <w:rFonts w:ascii="Helvetica" w:eastAsia="Times New Roman" w:hAnsi="Helvetica" w:cs="Helvetica"/>
          <w:color w:val="2D3B45"/>
          <w:sz w:val="24"/>
          <w:szCs w:val="24"/>
          <w:lang w:eastAsia="en-IE"/>
        </w:rPr>
        <w:t>Note :make</w:t>
      </w:r>
      <w:proofErr w:type="gramEnd"/>
      <w:r>
        <w:rPr>
          <w:rFonts w:ascii="Helvetica" w:eastAsia="Times New Roman" w:hAnsi="Helvetica" w:cs="Helvetica"/>
          <w:color w:val="2D3B45"/>
          <w:sz w:val="24"/>
          <w:szCs w:val="24"/>
          <w:lang w:eastAsia="en-IE"/>
        </w:rPr>
        <w:t xml:space="preserve"> up the detail in delivery something unique.(e.g. give 5ml or 10ml etc.)</w:t>
      </w:r>
    </w:p>
    <w:p w14:paraId="0B7F9EEE" w14:textId="77777777" w:rsidR="009D4C99" w:rsidRDefault="009D4C99" w:rsidP="009D4C99">
      <w:pPr>
        <w:pStyle w:val="Heading1"/>
        <w:rPr>
          <w:b/>
        </w:rPr>
      </w:pPr>
      <w:r>
        <w:rPr>
          <w:b/>
        </w:rPr>
        <w:t>Design</w:t>
      </w:r>
    </w:p>
    <w:p w14:paraId="3A00D279" w14:textId="35D86144" w:rsidR="009D4C99" w:rsidRPr="00A22967" w:rsidRDefault="00132929" w:rsidP="009D4C99">
      <w:pPr>
        <w:shd w:val="clear" w:color="auto" w:fill="FFFFFF"/>
        <w:spacing w:before="180" w:after="180" w:line="240" w:lineRule="auto"/>
        <w:rPr>
          <w:rFonts w:ascii="Helvetica" w:eastAsia="Times New Roman" w:hAnsi="Helvetica" w:cs="Helvetica"/>
          <w:color w:val="2D3B45"/>
          <w:sz w:val="24"/>
          <w:szCs w:val="24"/>
          <w:lang w:eastAsia="en-IE"/>
        </w:rPr>
      </w:pPr>
      <w:r>
        <w:rPr>
          <w:rFonts w:ascii="Helvetica" w:eastAsia="Times New Roman" w:hAnsi="Helvetica" w:cs="Helvetica"/>
          <w:color w:val="2D3B45"/>
          <w:sz w:val="24"/>
          <w:szCs w:val="24"/>
          <w:lang w:eastAsia="en-IE"/>
        </w:rPr>
        <w:t xml:space="preserve">Firstly, </w:t>
      </w:r>
      <w:r w:rsidR="009D4C99">
        <w:rPr>
          <w:rFonts w:ascii="Helvetica" w:eastAsia="Times New Roman" w:hAnsi="Helvetica" w:cs="Helvetica"/>
          <w:color w:val="2D3B45"/>
          <w:sz w:val="24"/>
          <w:szCs w:val="24"/>
          <w:lang w:eastAsia="en-IE"/>
        </w:rPr>
        <w:t>create a UML</w:t>
      </w:r>
      <w:r w:rsidR="009D4C99" w:rsidRPr="00A22967">
        <w:rPr>
          <w:rFonts w:ascii="Helvetica" w:eastAsia="Times New Roman" w:hAnsi="Helvetica" w:cs="Helvetica"/>
          <w:color w:val="2D3B45"/>
          <w:sz w:val="24"/>
          <w:szCs w:val="24"/>
          <w:lang w:eastAsia="en-IE"/>
        </w:rPr>
        <w:t xml:space="preserve"> diagram which details all the java classes used in your application</w:t>
      </w:r>
      <w:r w:rsidR="009D4C99">
        <w:rPr>
          <w:rFonts w:ascii="Helvetica" w:eastAsia="Times New Roman" w:hAnsi="Helvetica" w:cs="Helvetica"/>
          <w:color w:val="2D3B45"/>
          <w:sz w:val="24"/>
          <w:szCs w:val="24"/>
          <w:lang w:eastAsia="en-IE"/>
        </w:rPr>
        <w:t xml:space="preserve"> and the relationship</w:t>
      </w:r>
      <w:r>
        <w:rPr>
          <w:rFonts w:ascii="Helvetica" w:eastAsia="Times New Roman" w:hAnsi="Helvetica" w:cs="Helvetica"/>
          <w:color w:val="2D3B45"/>
          <w:sz w:val="24"/>
          <w:szCs w:val="24"/>
          <w:lang w:eastAsia="en-IE"/>
        </w:rPr>
        <w:t>s</w:t>
      </w:r>
      <w:r w:rsidR="009D4C99">
        <w:rPr>
          <w:rFonts w:ascii="Helvetica" w:eastAsia="Times New Roman" w:hAnsi="Helvetica" w:cs="Helvetica"/>
          <w:color w:val="2D3B45"/>
          <w:sz w:val="24"/>
          <w:szCs w:val="24"/>
          <w:lang w:eastAsia="en-IE"/>
        </w:rPr>
        <w:t xml:space="preserve"> between them</w:t>
      </w:r>
      <w:r w:rsidR="009D4C99" w:rsidRPr="00A22967">
        <w:rPr>
          <w:rFonts w:ascii="Helvetica" w:eastAsia="Times New Roman" w:hAnsi="Helvetica" w:cs="Helvetica"/>
          <w:color w:val="2D3B45"/>
          <w:sz w:val="24"/>
          <w:szCs w:val="24"/>
          <w:lang w:eastAsia="en-IE"/>
        </w:rPr>
        <w:t>.</w:t>
      </w:r>
      <w:r>
        <w:rPr>
          <w:rFonts w:ascii="Helvetica" w:eastAsia="Times New Roman" w:hAnsi="Helvetica" w:cs="Helvetica"/>
          <w:color w:val="2D3B45"/>
          <w:sz w:val="24"/>
          <w:szCs w:val="24"/>
          <w:lang w:eastAsia="en-IE"/>
        </w:rPr>
        <w:t xml:space="preserve"> Include this in your project submission.  </w:t>
      </w:r>
    </w:p>
    <w:p w14:paraId="28DF0F0E" w14:textId="601F944B" w:rsidR="00832320" w:rsidRDefault="00832320" w:rsidP="009D4C99">
      <w:pPr>
        <w:shd w:val="clear" w:color="auto" w:fill="FFFFFF"/>
        <w:spacing w:before="180" w:after="180" w:line="240" w:lineRule="auto"/>
        <w:rPr>
          <w:rFonts w:ascii="Helvetica" w:eastAsia="Times New Roman" w:hAnsi="Helvetica" w:cs="Helvetica"/>
          <w:color w:val="2D3B45"/>
          <w:sz w:val="24"/>
          <w:szCs w:val="24"/>
          <w:lang w:eastAsia="en-IE"/>
        </w:rPr>
      </w:pPr>
    </w:p>
    <w:p w14:paraId="3688F948" w14:textId="472CF45E" w:rsidR="00C51C4A" w:rsidRDefault="00C51C4A" w:rsidP="009D4C99">
      <w:pPr>
        <w:shd w:val="clear" w:color="auto" w:fill="FFFFFF"/>
        <w:spacing w:before="180" w:after="180" w:line="240" w:lineRule="auto"/>
        <w:rPr>
          <w:rFonts w:ascii="Helvetica" w:eastAsia="Times New Roman" w:hAnsi="Helvetica" w:cs="Helvetica"/>
          <w:color w:val="2D3B45"/>
          <w:sz w:val="24"/>
          <w:szCs w:val="24"/>
          <w:lang w:eastAsia="en-IE"/>
        </w:rPr>
      </w:pPr>
      <w:r>
        <w:rPr>
          <w:rFonts w:ascii="Helvetica" w:eastAsia="Times New Roman" w:hAnsi="Helvetica" w:cs="Helvetica"/>
          <w:color w:val="2D3B45"/>
          <w:sz w:val="24"/>
          <w:szCs w:val="24"/>
          <w:lang w:eastAsia="en-IE"/>
        </w:rPr>
        <w:t>Part A</w:t>
      </w:r>
    </w:p>
    <w:p w14:paraId="6F138E7C" w14:textId="5275642C" w:rsidR="00C51C4A" w:rsidRPr="00CC7B27" w:rsidRDefault="00C51C4A" w:rsidP="00C51C4A">
      <w:pPr>
        <w:rPr>
          <w:rFonts w:ascii="Helvetica" w:eastAsia="Times New Roman" w:hAnsi="Helvetica" w:cs="Helvetica"/>
          <w:color w:val="2D3B45"/>
          <w:sz w:val="24"/>
          <w:szCs w:val="24"/>
          <w:lang w:eastAsia="en-IE"/>
        </w:rPr>
      </w:pPr>
      <w:r w:rsidRPr="00CC7B27">
        <w:rPr>
          <w:rFonts w:ascii="Helvetica" w:eastAsia="Times New Roman" w:hAnsi="Helvetica" w:cs="Helvetica"/>
          <w:color w:val="2D3B45"/>
          <w:sz w:val="24"/>
          <w:szCs w:val="24"/>
          <w:lang w:eastAsia="en-IE"/>
        </w:rPr>
        <w:t>We want to use the above classes in an application that has JavaFX GUI as the front-end (use java not scene-builder)</w:t>
      </w:r>
      <w:r w:rsidR="007A6236" w:rsidRPr="00CC7B27">
        <w:rPr>
          <w:rFonts w:ascii="Helvetica" w:eastAsia="Times New Roman" w:hAnsi="Helvetica" w:cs="Helvetica"/>
          <w:color w:val="2D3B45"/>
          <w:sz w:val="24"/>
          <w:szCs w:val="24"/>
          <w:lang w:eastAsia="en-IE"/>
        </w:rPr>
        <w:t>. A</w:t>
      </w:r>
      <w:r w:rsidRPr="00CC7B27">
        <w:rPr>
          <w:rFonts w:ascii="Helvetica" w:eastAsia="Times New Roman" w:hAnsi="Helvetica" w:cs="Helvetica"/>
          <w:color w:val="2D3B45"/>
          <w:sz w:val="24"/>
          <w:szCs w:val="24"/>
          <w:lang w:eastAsia="en-IE"/>
        </w:rPr>
        <w:t xml:space="preserve"> file that stores serializable objects </w:t>
      </w:r>
      <w:r w:rsidR="007A6236" w:rsidRPr="00CC7B27">
        <w:rPr>
          <w:rFonts w:ascii="Helvetica" w:eastAsia="Times New Roman" w:hAnsi="Helvetica" w:cs="Helvetica"/>
          <w:color w:val="2D3B45"/>
          <w:sz w:val="24"/>
          <w:szCs w:val="24"/>
          <w:lang w:eastAsia="en-IE"/>
        </w:rPr>
        <w:t xml:space="preserve">should act </w:t>
      </w:r>
      <w:r w:rsidRPr="00CC7B27">
        <w:rPr>
          <w:rFonts w:ascii="Helvetica" w:eastAsia="Times New Roman" w:hAnsi="Helvetica" w:cs="Helvetica"/>
          <w:color w:val="2D3B45"/>
          <w:sz w:val="24"/>
          <w:szCs w:val="24"/>
          <w:lang w:eastAsia="en-IE"/>
        </w:rPr>
        <w:t>as the persistent storage. You can adjust the classes above if needed with new attributes or even new classes if necessary.</w:t>
      </w:r>
    </w:p>
    <w:p w14:paraId="5C4E30DE" w14:textId="77777777" w:rsidR="00C51C4A" w:rsidRPr="00CC7B27" w:rsidRDefault="00C51C4A" w:rsidP="00C51C4A">
      <w:pPr>
        <w:rPr>
          <w:rFonts w:ascii="Helvetica" w:eastAsia="Times New Roman" w:hAnsi="Helvetica" w:cs="Helvetica"/>
          <w:color w:val="2D3B45"/>
          <w:sz w:val="24"/>
          <w:szCs w:val="24"/>
          <w:lang w:eastAsia="en-IE"/>
        </w:rPr>
      </w:pPr>
      <w:r w:rsidRPr="00CC7B27">
        <w:rPr>
          <w:rFonts w:ascii="Helvetica" w:eastAsia="Times New Roman" w:hAnsi="Helvetica" w:cs="Helvetica"/>
          <w:color w:val="2D3B45"/>
          <w:sz w:val="24"/>
          <w:szCs w:val="24"/>
          <w:lang w:eastAsia="en-IE"/>
        </w:rPr>
        <w:t>Your application should be able to:</w:t>
      </w:r>
    </w:p>
    <w:p w14:paraId="3EB59E5F" w14:textId="173749DF" w:rsidR="00C51C4A" w:rsidRPr="00CC7B27" w:rsidRDefault="00C51C4A" w:rsidP="00C51C4A">
      <w:pPr>
        <w:pStyle w:val="ListParagraph"/>
        <w:numPr>
          <w:ilvl w:val="0"/>
          <w:numId w:val="8"/>
        </w:numPr>
        <w:spacing w:after="46" w:line="259" w:lineRule="auto"/>
        <w:rPr>
          <w:rFonts w:ascii="Helvetica" w:eastAsia="Times New Roman" w:hAnsi="Helvetica" w:cs="Helvetica"/>
          <w:color w:val="2D3B45"/>
          <w:sz w:val="24"/>
          <w:szCs w:val="24"/>
          <w:lang w:val="en-IE" w:eastAsia="en-IE"/>
        </w:rPr>
      </w:pPr>
      <w:r w:rsidRPr="00CC7B27">
        <w:rPr>
          <w:rFonts w:ascii="Helvetica" w:eastAsia="Times New Roman" w:hAnsi="Helvetica" w:cs="Helvetica"/>
          <w:color w:val="2D3B45"/>
          <w:sz w:val="24"/>
          <w:szCs w:val="24"/>
          <w:lang w:val="en-IE" w:eastAsia="en-IE"/>
        </w:rPr>
        <w:t xml:space="preserve">Create a new Client. </w:t>
      </w:r>
    </w:p>
    <w:p w14:paraId="588987AA" w14:textId="34D6B529" w:rsidR="00C51C4A" w:rsidRPr="00CC7B27" w:rsidRDefault="00C51C4A" w:rsidP="00C51C4A">
      <w:pPr>
        <w:pStyle w:val="ListParagraph"/>
        <w:numPr>
          <w:ilvl w:val="0"/>
          <w:numId w:val="8"/>
        </w:numPr>
        <w:spacing w:after="46" w:line="259" w:lineRule="auto"/>
        <w:rPr>
          <w:rFonts w:ascii="Helvetica" w:eastAsia="Times New Roman" w:hAnsi="Helvetica" w:cs="Helvetica"/>
          <w:color w:val="2D3B45"/>
          <w:sz w:val="24"/>
          <w:szCs w:val="24"/>
          <w:lang w:val="en-IE" w:eastAsia="en-IE"/>
        </w:rPr>
      </w:pPr>
      <w:r w:rsidRPr="00CC7B27">
        <w:rPr>
          <w:rFonts w:ascii="Helvetica" w:eastAsia="Times New Roman" w:hAnsi="Helvetica" w:cs="Helvetica"/>
          <w:color w:val="2D3B45"/>
          <w:sz w:val="24"/>
          <w:szCs w:val="24"/>
          <w:lang w:val="en-IE" w:eastAsia="en-IE"/>
        </w:rPr>
        <w:t>Remove a Client.</w:t>
      </w:r>
    </w:p>
    <w:p w14:paraId="2F2666D7" w14:textId="368E09F0" w:rsidR="00C51C4A" w:rsidRPr="00CC7B27" w:rsidRDefault="00C51C4A" w:rsidP="00C51C4A">
      <w:pPr>
        <w:pStyle w:val="ListParagraph"/>
        <w:numPr>
          <w:ilvl w:val="0"/>
          <w:numId w:val="8"/>
        </w:numPr>
        <w:spacing w:after="46" w:line="259" w:lineRule="auto"/>
        <w:rPr>
          <w:rFonts w:ascii="Helvetica" w:eastAsia="Times New Roman" w:hAnsi="Helvetica" w:cs="Helvetica"/>
          <w:color w:val="2D3B45"/>
          <w:sz w:val="24"/>
          <w:szCs w:val="24"/>
          <w:lang w:val="en-IE" w:eastAsia="en-IE"/>
        </w:rPr>
      </w:pPr>
      <w:r w:rsidRPr="00CC7B27">
        <w:rPr>
          <w:rFonts w:ascii="Helvetica" w:eastAsia="Times New Roman" w:hAnsi="Helvetica" w:cs="Helvetica"/>
          <w:color w:val="2D3B45"/>
          <w:sz w:val="24"/>
          <w:szCs w:val="24"/>
          <w:lang w:val="en-IE" w:eastAsia="en-IE"/>
        </w:rPr>
        <w:t xml:space="preserve">Search for a Client by supplying the Client ID. </w:t>
      </w:r>
    </w:p>
    <w:p w14:paraId="6F441707" w14:textId="7C90C359" w:rsidR="00C51C4A" w:rsidRPr="00CC7B27" w:rsidRDefault="00C51C4A" w:rsidP="00C51C4A">
      <w:pPr>
        <w:spacing w:after="46"/>
        <w:rPr>
          <w:rFonts w:ascii="Helvetica" w:eastAsia="Times New Roman" w:hAnsi="Helvetica" w:cs="Helvetica"/>
          <w:color w:val="2D3B45"/>
          <w:sz w:val="24"/>
          <w:szCs w:val="24"/>
          <w:lang w:eastAsia="en-IE"/>
        </w:rPr>
      </w:pPr>
      <w:r w:rsidRPr="00CC7B27">
        <w:rPr>
          <w:rFonts w:ascii="Helvetica" w:eastAsia="Times New Roman" w:hAnsi="Helvetica" w:cs="Helvetica"/>
          <w:color w:val="2D3B45"/>
          <w:sz w:val="24"/>
          <w:szCs w:val="24"/>
          <w:lang w:eastAsia="en-IE"/>
        </w:rPr>
        <w:t xml:space="preserve">      4.   Display all Clients ordered by Vac</w:t>
      </w:r>
      <w:r w:rsidR="00B243DF" w:rsidRPr="00CC7B27">
        <w:rPr>
          <w:rFonts w:ascii="Helvetica" w:eastAsia="Times New Roman" w:hAnsi="Helvetica" w:cs="Helvetica"/>
          <w:color w:val="2D3B45"/>
          <w:sz w:val="24"/>
          <w:szCs w:val="24"/>
          <w:lang w:eastAsia="en-IE"/>
        </w:rPr>
        <w:t>c</w:t>
      </w:r>
      <w:r w:rsidRPr="00CC7B27">
        <w:rPr>
          <w:rFonts w:ascii="Helvetica" w:eastAsia="Times New Roman" w:hAnsi="Helvetica" w:cs="Helvetica"/>
          <w:color w:val="2D3B45"/>
          <w:sz w:val="24"/>
          <w:szCs w:val="24"/>
          <w:lang w:eastAsia="en-IE"/>
        </w:rPr>
        <w:t>ine type. i.e. v</w:t>
      </w:r>
      <w:r w:rsidR="00B243DF" w:rsidRPr="00CC7B27">
        <w:rPr>
          <w:rFonts w:ascii="Helvetica" w:eastAsia="Times New Roman" w:hAnsi="Helvetica" w:cs="Helvetica"/>
          <w:color w:val="2D3B45"/>
          <w:sz w:val="24"/>
          <w:szCs w:val="24"/>
          <w:lang w:eastAsia="en-IE"/>
        </w:rPr>
        <w:t>a</w:t>
      </w:r>
      <w:r w:rsidRPr="00CC7B27">
        <w:rPr>
          <w:rFonts w:ascii="Helvetica" w:eastAsia="Times New Roman" w:hAnsi="Helvetica" w:cs="Helvetica"/>
          <w:color w:val="2D3B45"/>
          <w:sz w:val="24"/>
          <w:szCs w:val="24"/>
          <w:lang w:eastAsia="en-IE"/>
        </w:rPr>
        <w:t>ccine name followed by Clients..</w:t>
      </w:r>
    </w:p>
    <w:p w14:paraId="223447FA" w14:textId="58A32597" w:rsidR="00C51C4A" w:rsidRDefault="00C51C4A" w:rsidP="00C51C4A">
      <w:pPr>
        <w:spacing w:after="46"/>
        <w:rPr>
          <w:rFonts w:ascii="Helvetica" w:eastAsia="Times New Roman" w:hAnsi="Helvetica" w:cs="Helvetica"/>
          <w:color w:val="2D3B45"/>
          <w:sz w:val="24"/>
          <w:szCs w:val="24"/>
          <w:lang w:eastAsia="en-IE"/>
        </w:rPr>
      </w:pPr>
      <w:r w:rsidRPr="00CC7B27">
        <w:rPr>
          <w:rFonts w:ascii="Helvetica" w:eastAsia="Times New Roman" w:hAnsi="Helvetica" w:cs="Helvetica"/>
          <w:color w:val="2D3B45"/>
          <w:sz w:val="24"/>
          <w:szCs w:val="24"/>
          <w:lang w:eastAsia="en-IE"/>
        </w:rPr>
        <w:t xml:space="preserve">      5.   Display all </w:t>
      </w:r>
      <w:r w:rsidR="00132929" w:rsidRPr="00CC7B27">
        <w:rPr>
          <w:rFonts w:ascii="Helvetica" w:eastAsia="Times New Roman" w:hAnsi="Helvetica" w:cs="Helvetica"/>
          <w:color w:val="2D3B45"/>
          <w:sz w:val="24"/>
          <w:szCs w:val="24"/>
          <w:lang w:eastAsia="en-IE"/>
        </w:rPr>
        <w:t>Clients by</w:t>
      </w:r>
      <w:r w:rsidRPr="00CC7B27">
        <w:rPr>
          <w:rFonts w:ascii="Helvetica" w:eastAsia="Times New Roman" w:hAnsi="Helvetica" w:cs="Helvetica"/>
          <w:color w:val="2D3B45"/>
          <w:sz w:val="24"/>
          <w:szCs w:val="24"/>
          <w:lang w:eastAsia="en-IE"/>
        </w:rPr>
        <w:t xml:space="preserve"> ID.</w:t>
      </w:r>
    </w:p>
    <w:p w14:paraId="3A88F80D" w14:textId="35610267" w:rsidR="0066467E" w:rsidRDefault="0066467E" w:rsidP="00CC7B27">
      <w:pPr>
        <w:shd w:val="clear" w:color="auto" w:fill="FFFFFF"/>
        <w:spacing w:before="100" w:beforeAutospacing="1" w:after="100" w:afterAutospacing="1" w:line="240" w:lineRule="auto"/>
        <w:ind w:left="375"/>
        <w:rPr>
          <w:rFonts w:ascii="Helvetica" w:eastAsia="Times New Roman" w:hAnsi="Helvetica" w:cs="Helvetica"/>
          <w:color w:val="2D3B45"/>
          <w:sz w:val="24"/>
          <w:szCs w:val="24"/>
          <w:lang w:eastAsia="en-IE"/>
        </w:rPr>
      </w:pPr>
      <w:r>
        <w:rPr>
          <w:rFonts w:ascii="Helvetica" w:eastAsia="Times New Roman" w:hAnsi="Helvetica" w:cs="Helvetica"/>
          <w:color w:val="2D3B45"/>
          <w:sz w:val="24"/>
          <w:szCs w:val="24"/>
          <w:lang w:eastAsia="en-IE"/>
        </w:rPr>
        <w:t>6.   List all Clients that are due a second dose and the date of that Dose.</w:t>
      </w:r>
    </w:p>
    <w:p w14:paraId="30316823" w14:textId="5F8CE062" w:rsidR="0066467E" w:rsidRPr="00CC7B27" w:rsidRDefault="0066467E" w:rsidP="00C51C4A">
      <w:pPr>
        <w:spacing w:after="46"/>
        <w:rPr>
          <w:rFonts w:ascii="Helvetica" w:eastAsia="Times New Roman" w:hAnsi="Helvetica" w:cs="Helvetica"/>
          <w:color w:val="2D3B45"/>
          <w:sz w:val="24"/>
          <w:szCs w:val="24"/>
          <w:lang w:eastAsia="en-IE"/>
        </w:rPr>
      </w:pPr>
    </w:p>
    <w:p w14:paraId="3D9B222F" w14:textId="3731BDA3" w:rsidR="00B6649E" w:rsidRPr="00CC7B27" w:rsidRDefault="00C51C4A" w:rsidP="00C51C4A">
      <w:pPr>
        <w:spacing w:after="46"/>
        <w:rPr>
          <w:rFonts w:ascii="Helvetica" w:eastAsia="Times New Roman" w:hAnsi="Helvetica" w:cs="Helvetica"/>
          <w:color w:val="2D3B45"/>
          <w:sz w:val="24"/>
          <w:szCs w:val="24"/>
          <w:lang w:eastAsia="en-IE"/>
        </w:rPr>
      </w:pPr>
      <w:r w:rsidRPr="00CC7B27">
        <w:rPr>
          <w:rFonts w:ascii="Helvetica" w:eastAsia="Times New Roman" w:hAnsi="Helvetica" w:cs="Helvetica"/>
          <w:color w:val="2D3B45"/>
          <w:sz w:val="24"/>
          <w:szCs w:val="24"/>
          <w:lang w:eastAsia="en-IE"/>
        </w:rPr>
        <w:t xml:space="preserve">      </w:t>
      </w:r>
      <w:r w:rsidR="0066467E">
        <w:rPr>
          <w:rFonts w:ascii="Helvetica" w:eastAsia="Times New Roman" w:hAnsi="Helvetica" w:cs="Helvetica"/>
          <w:color w:val="2D3B45"/>
          <w:sz w:val="24"/>
          <w:szCs w:val="24"/>
          <w:lang w:eastAsia="en-IE"/>
        </w:rPr>
        <w:t>7</w:t>
      </w:r>
      <w:r w:rsidRPr="00CC7B27">
        <w:rPr>
          <w:rFonts w:ascii="Helvetica" w:eastAsia="Times New Roman" w:hAnsi="Helvetica" w:cs="Helvetica"/>
          <w:color w:val="2D3B45"/>
          <w:sz w:val="24"/>
          <w:szCs w:val="24"/>
          <w:lang w:eastAsia="en-IE"/>
        </w:rPr>
        <w:t>.   Save entire practice to a file (via serialization).</w:t>
      </w:r>
      <w:r w:rsidR="00B6649E" w:rsidRPr="00CC7B27">
        <w:rPr>
          <w:rFonts w:ascii="Helvetica" w:eastAsia="Times New Roman" w:hAnsi="Helvetica" w:cs="Helvetica"/>
          <w:color w:val="2D3B45"/>
          <w:sz w:val="24"/>
          <w:szCs w:val="24"/>
          <w:lang w:eastAsia="en-IE"/>
        </w:rPr>
        <w:t xml:space="preserve"> Load can be done </w:t>
      </w:r>
      <w:r w:rsidR="007A6236">
        <w:rPr>
          <w:rFonts w:ascii="Helvetica" w:eastAsia="Times New Roman" w:hAnsi="Helvetica" w:cs="Helvetica"/>
          <w:color w:val="2D3B45"/>
          <w:sz w:val="24"/>
          <w:szCs w:val="24"/>
          <w:lang w:eastAsia="en-IE"/>
        </w:rPr>
        <w:t>a</w:t>
      </w:r>
      <w:r w:rsidR="00B6649E" w:rsidRPr="00CC7B27">
        <w:rPr>
          <w:rFonts w:ascii="Helvetica" w:eastAsia="Times New Roman" w:hAnsi="Helvetica" w:cs="Helvetica"/>
          <w:color w:val="2D3B45"/>
          <w:sz w:val="24"/>
          <w:szCs w:val="24"/>
          <w:lang w:eastAsia="en-IE"/>
        </w:rPr>
        <w:t xml:space="preserve">utomatically on </w:t>
      </w:r>
      <w:proofErr w:type="spellStart"/>
      <w:r w:rsidR="00B6649E" w:rsidRPr="00CC7B27">
        <w:rPr>
          <w:rFonts w:ascii="Helvetica" w:eastAsia="Times New Roman" w:hAnsi="Helvetica" w:cs="Helvetica"/>
          <w:color w:val="2D3B45"/>
          <w:sz w:val="24"/>
          <w:szCs w:val="24"/>
          <w:lang w:eastAsia="en-IE"/>
        </w:rPr>
        <w:t>startup</w:t>
      </w:r>
      <w:proofErr w:type="spellEnd"/>
      <w:r w:rsidR="00B6649E" w:rsidRPr="00CC7B27">
        <w:rPr>
          <w:rFonts w:ascii="Helvetica" w:eastAsia="Times New Roman" w:hAnsi="Helvetica" w:cs="Helvetica"/>
          <w:color w:val="2D3B45"/>
          <w:sz w:val="24"/>
          <w:szCs w:val="24"/>
          <w:lang w:eastAsia="en-IE"/>
        </w:rPr>
        <w:t>.</w:t>
      </w:r>
    </w:p>
    <w:p w14:paraId="608F0E3F" w14:textId="0EBD7D29" w:rsidR="00C51C4A" w:rsidRPr="00CC7B27" w:rsidRDefault="00C51C4A" w:rsidP="00C51C4A">
      <w:pPr>
        <w:spacing w:after="46"/>
        <w:rPr>
          <w:rFonts w:ascii="Helvetica" w:eastAsia="Times New Roman" w:hAnsi="Helvetica" w:cs="Helvetica"/>
          <w:color w:val="2D3B45"/>
          <w:sz w:val="24"/>
          <w:szCs w:val="24"/>
          <w:lang w:eastAsia="en-IE"/>
        </w:rPr>
      </w:pPr>
      <w:r w:rsidRPr="00CC7B27">
        <w:rPr>
          <w:rFonts w:ascii="Helvetica" w:eastAsia="Times New Roman" w:hAnsi="Helvetica" w:cs="Helvetica"/>
          <w:color w:val="2D3B45"/>
          <w:sz w:val="24"/>
          <w:szCs w:val="24"/>
          <w:lang w:eastAsia="en-IE"/>
        </w:rPr>
        <w:t xml:space="preserve">      </w:t>
      </w:r>
      <w:r w:rsidR="0066467E">
        <w:rPr>
          <w:rFonts w:ascii="Helvetica" w:eastAsia="Times New Roman" w:hAnsi="Helvetica" w:cs="Helvetica"/>
          <w:color w:val="2D3B45"/>
          <w:sz w:val="24"/>
          <w:szCs w:val="24"/>
          <w:lang w:eastAsia="en-IE"/>
        </w:rPr>
        <w:t>8.</w:t>
      </w:r>
      <w:r w:rsidRPr="00CC7B27">
        <w:rPr>
          <w:rFonts w:ascii="Helvetica" w:eastAsia="Times New Roman" w:hAnsi="Helvetica" w:cs="Helvetica"/>
          <w:color w:val="2D3B45"/>
          <w:sz w:val="24"/>
          <w:szCs w:val="24"/>
          <w:lang w:eastAsia="en-IE"/>
        </w:rPr>
        <w:t xml:space="preserve">   </w:t>
      </w:r>
      <w:r w:rsidR="00B6649E" w:rsidRPr="00CC7B27">
        <w:rPr>
          <w:rFonts w:ascii="Helvetica" w:eastAsia="Times New Roman" w:hAnsi="Helvetica" w:cs="Helvetica"/>
          <w:color w:val="2D3B45"/>
          <w:sz w:val="24"/>
          <w:szCs w:val="24"/>
          <w:lang w:eastAsia="en-IE"/>
        </w:rPr>
        <w:t>Quit</w:t>
      </w:r>
      <w:r w:rsidRPr="00CC7B27">
        <w:rPr>
          <w:rFonts w:ascii="Helvetica" w:eastAsia="Times New Roman" w:hAnsi="Helvetica" w:cs="Helvetica"/>
          <w:color w:val="2D3B45"/>
          <w:sz w:val="24"/>
          <w:szCs w:val="24"/>
          <w:lang w:eastAsia="en-IE"/>
        </w:rPr>
        <w:t>.</w:t>
      </w:r>
    </w:p>
    <w:p w14:paraId="24244BDE" w14:textId="7475C624" w:rsidR="00C51C4A" w:rsidRPr="00CC7B27" w:rsidRDefault="00C51C4A" w:rsidP="00B6649E">
      <w:pPr>
        <w:spacing w:after="46"/>
        <w:rPr>
          <w:rFonts w:ascii="Helvetica" w:eastAsia="Times New Roman" w:hAnsi="Helvetica" w:cs="Helvetica"/>
          <w:color w:val="2D3B45"/>
          <w:sz w:val="24"/>
          <w:szCs w:val="24"/>
          <w:lang w:eastAsia="en-IE"/>
        </w:rPr>
      </w:pPr>
      <w:r w:rsidRPr="00CC7B27">
        <w:rPr>
          <w:rFonts w:ascii="Helvetica" w:eastAsia="Times New Roman" w:hAnsi="Helvetica" w:cs="Helvetica"/>
          <w:color w:val="2D3B45"/>
          <w:sz w:val="24"/>
          <w:szCs w:val="24"/>
          <w:lang w:eastAsia="en-IE"/>
        </w:rPr>
        <w:t xml:space="preserve">       </w:t>
      </w:r>
    </w:p>
    <w:p w14:paraId="1F7F5B64" w14:textId="15EBF129" w:rsidR="00C51C4A" w:rsidRPr="00CC7B27" w:rsidRDefault="00B6649E" w:rsidP="00C51C4A">
      <w:pPr>
        <w:spacing w:after="46"/>
        <w:rPr>
          <w:rFonts w:ascii="Helvetica" w:eastAsia="Times New Roman" w:hAnsi="Helvetica" w:cs="Helvetica"/>
          <w:color w:val="2D3B45"/>
          <w:sz w:val="24"/>
          <w:szCs w:val="24"/>
          <w:lang w:eastAsia="en-IE"/>
        </w:rPr>
      </w:pPr>
      <w:r w:rsidRPr="00CC7B27">
        <w:rPr>
          <w:rFonts w:ascii="Helvetica" w:eastAsia="Times New Roman" w:hAnsi="Helvetica" w:cs="Helvetica"/>
          <w:color w:val="2D3B45"/>
          <w:sz w:val="24"/>
          <w:szCs w:val="24"/>
          <w:lang w:eastAsia="en-IE"/>
        </w:rPr>
        <w:t>Part B.</w:t>
      </w:r>
    </w:p>
    <w:p w14:paraId="178F600E" w14:textId="167756F4" w:rsidR="00B6649E" w:rsidRPr="00CC7B27" w:rsidRDefault="00B6649E" w:rsidP="00C51C4A">
      <w:pPr>
        <w:spacing w:after="46"/>
        <w:rPr>
          <w:rFonts w:ascii="Helvetica" w:eastAsia="Times New Roman" w:hAnsi="Helvetica" w:cs="Helvetica"/>
          <w:color w:val="2D3B45"/>
          <w:sz w:val="24"/>
          <w:szCs w:val="24"/>
          <w:lang w:eastAsia="en-IE"/>
        </w:rPr>
      </w:pPr>
      <w:r w:rsidRPr="00CC7B27">
        <w:rPr>
          <w:rFonts w:ascii="Helvetica" w:eastAsia="Times New Roman" w:hAnsi="Helvetica" w:cs="Helvetica"/>
          <w:color w:val="2D3B45"/>
          <w:sz w:val="24"/>
          <w:szCs w:val="24"/>
          <w:lang w:eastAsia="en-IE"/>
        </w:rPr>
        <w:t xml:space="preserve">    </w:t>
      </w:r>
      <w:r w:rsidR="007A6236">
        <w:rPr>
          <w:rFonts w:ascii="Helvetica" w:eastAsia="Times New Roman" w:hAnsi="Helvetica" w:cs="Helvetica"/>
          <w:color w:val="2D3B45"/>
          <w:sz w:val="24"/>
          <w:szCs w:val="24"/>
          <w:lang w:eastAsia="en-IE"/>
        </w:rPr>
        <w:t>Build</w:t>
      </w:r>
      <w:r w:rsidR="007A6236" w:rsidRPr="00CC7B27">
        <w:rPr>
          <w:rFonts w:ascii="Helvetica" w:eastAsia="Times New Roman" w:hAnsi="Helvetica" w:cs="Helvetica"/>
          <w:color w:val="2D3B45"/>
          <w:sz w:val="24"/>
          <w:szCs w:val="24"/>
          <w:lang w:eastAsia="en-IE"/>
        </w:rPr>
        <w:t xml:space="preserve"> </w:t>
      </w:r>
      <w:r w:rsidRPr="00CC7B27">
        <w:rPr>
          <w:rFonts w:ascii="Helvetica" w:eastAsia="Times New Roman" w:hAnsi="Helvetica" w:cs="Helvetica"/>
          <w:color w:val="2D3B45"/>
          <w:sz w:val="24"/>
          <w:szCs w:val="24"/>
          <w:lang w:eastAsia="en-IE"/>
        </w:rPr>
        <w:t>the same application except this time use a database as the persistant storage.</w:t>
      </w:r>
    </w:p>
    <w:p w14:paraId="5AFCCFED" w14:textId="2FC1992E" w:rsidR="00B6649E" w:rsidRPr="00CC7B27" w:rsidRDefault="00B6649E" w:rsidP="00C51C4A">
      <w:pPr>
        <w:spacing w:after="46"/>
        <w:rPr>
          <w:rFonts w:ascii="Helvetica" w:eastAsia="Times New Roman" w:hAnsi="Helvetica" w:cs="Helvetica"/>
          <w:color w:val="2D3B45"/>
          <w:sz w:val="24"/>
          <w:szCs w:val="24"/>
          <w:lang w:eastAsia="en-IE"/>
        </w:rPr>
      </w:pPr>
    </w:p>
    <w:p w14:paraId="311E4AA2" w14:textId="77777777" w:rsidR="00B6649E" w:rsidRPr="00CC7B27" w:rsidRDefault="00B6649E" w:rsidP="00C51C4A">
      <w:pPr>
        <w:spacing w:after="46"/>
        <w:rPr>
          <w:rFonts w:ascii="Helvetica" w:eastAsia="Times New Roman" w:hAnsi="Helvetica" w:cs="Helvetica"/>
          <w:color w:val="2D3B45"/>
          <w:sz w:val="24"/>
          <w:szCs w:val="24"/>
          <w:lang w:eastAsia="en-IE"/>
        </w:rPr>
      </w:pPr>
    </w:p>
    <w:p w14:paraId="73E1D9B3" w14:textId="77777777" w:rsidR="00C51C4A" w:rsidRPr="00CC7B27" w:rsidRDefault="00C51C4A" w:rsidP="00C51C4A">
      <w:pPr>
        <w:rPr>
          <w:rFonts w:ascii="Helvetica" w:eastAsia="Times New Roman" w:hAnsi="Helvetica" w:cs="Helvetica"/>
          <w:color w:val="2D3B45"/>
          <w:sz w:val="24"/>
          <w:szCs w:val="24"/>
          <w:lang w:eastAsia="en-IE"/>
        </w:rPr>
      </w:pPr>
      <w:r w:rsidRPr="00CC7B27">
        <w:rPr>
          <w:rFonts w:ascii="Helvetica" w:eastAsia="Times New Roman" w:hAnsi="Helvetica" w:cs="Helvetica"/>
          <w:color w:val="2D3B45"/>
          <w:sz w:val="24"/>
          <w:szCs w:val="24"/>
          <w:lang w:eastAsia="en-IE"/>
        </w:rPr>
        <w:lastRenderedPageBreak/>
        <w:t>Note:</w:t>
      </w:r>
    </w:p>
    <w:p w14:paraId="3A69A815" w14:textId="1B0B0F06" w:rsidR="00C51C4A" w:rsidRPr="00CC7B27" w:rsidRDefault="00C51C4A" w:rsidP="00B6649E">
      <w:pPr>
        <w:pStyle w:val="ListParagraph"/>
        <w:spacing w:after="160" w:line="259" w:lineRule="auto"/>
        <w:ind w:left="709"/>
        <w:rPr>
          <w:rFonts w:ascii="Helvetica" w:eastAsia="Times New Roman" w:hAnsi="Helvetica" w:cs="Helvetica"/>
          <w:color w:val="2D3B45"/>
          <w:sz w:val="24"/>
          <w:szCs w:val="24"/>
          <w:lang w:val="en-IE" w:eastAsia="en-IE"/>
        </w:rPr>
      </w:pPr>
    </w:p>
    <w:p w14:paraId="0261F171" w14:textId="77777777" w:rsidR="00C51C4A" w:rsidRPr="00CC7B27" w:rsidRDefault="00C51C4A" w:rsidP="00C51C4A">
      <w:pPr>
        <w:pStyle w:val="ListParagraph"/>
        <w:numPr>
          <w:ilvl w:val="3"/>
          <w:numId w:val="8"/>
        </w:numPr>
        <w:spacing w:after="160" w:line="259" w:lineRule="auto"/>
        <w:ind w:left="709"/>
        <w:rPr>
          <w:rFonts w:ascii="Helvetica" w:eastAsia="Times New Roman" w:hAnsi="Helvetica" w:cs="Helvetica"/>
          <w:color w:val="2D3B45"/>
          <w:sz w:val="24"/>
          <w:szCs w:val="24"/>
          <w:lang w:val="en-IE" w:eastAsia="en-IE"/>
        </w:rPr>
      </w:pPr>
      <w:r w:rsidRPr="00CC7B27">
        <w:rPr>
          <w:rFonts w:ascii="Helvetica" w:eastAsia="Times New Roman" w:hAnsi="Helvetica" w:cs="Helvetica"/>
          <w:color w:val="2D3B45"/>
          <w:sz w:val="24"/>
          <w:szCs w:val="24"/>
          <w:lang w:val="en-IE" w:eastAsia="en-IE"/>
        </w:rPr>
        <w:t>The Database can have as many tables as is needed.</w:t>
      </w:r>
    </w:p>
    <w:p w14:paraId="02783E4B" w14:textId="7B4F85EF" w:rsidR="00C51C4A" w:rsidRPr="00CC7B27" w:rsidRDefault="00C51C4A" w:rsidP="00C51C4A">
      <w:pPr>
        <w:pStyle w:val="ListParagraph"/>
        <w:numPr>
          <w:ilvl w:val="3"/>
          <w:numId w:val="8"/>
        </w:numPr>
        <w:spacing w:after="160" w:line="259" w:lineRule="auto"/>
        <w:ind w:left="709"/>
        <w:rPr>
          <w:rFonts w:ascii="Helvetica" w:eastAsia="Times New Roman" w:hAnsi="Helvetica" w:cs="Helvetica"/>
          <w:color w:val="2D3B45"/>
          <w:sz w:val="24"/>
          <w:szCs w:val="24"/>
          <w:lang w:val="en-IE" w:eastAsia="en-IE"/>
        </w:rPr>
      </w:pPr>
      <w:r w:rsidRPr="00CC7B27">
        <w:rPr>
          <w:rFonts w:ascii="Helvetica" w:eastAsia="Times New Roman" w:hAnsi="Helvetica" w:cs="Helvetica"/>
          <w:color w:val="2D3B45"/>
          <w:sz w:val="24"/>
          <w:szCs w:val="24"/>
          <w:lang w:val="en-IE" w:eastAsia="en-IE"/>
        </w:rPr>
        <w:t>Use objects for this application (Not just strings). The methods of the class that connects to the database</w:t>
      </w:r>
      <w:r w:rsidR="00DF6F59">
        <w:rPr>
          <w:rFonts w:ascii="Helvetica" w:eastAsia="Times New Roman" w:hAnsi="Helvetica" w:cs="Helvetica"/>
          <w:color w:val="2D3B45"/>
          <w:sz w:val="24"/>
          <w:szCs w:val="24"/>
          <w:lang w:val="en-IE" w:eastAsia="en-IE"/>
        </w:rPr>
        <w:t xml:space="preserve"> should</w:t>
      </w:r>
      <w:r w:rsidRPr="00CC7B27">
        <w:rPr>
          <w:rFonts w:ascii="Helvetica" w:eastAsia="Times New Roman" w:hAnsi="Helvetica" w:cs="Helvetica"/>
          <w:color w:val="2D3B45"/>
          <w:sz w:val="24"/>
          <w:szCs w:val="24"/>
          <w:lang w:val="en-IE" w:eastAsia="en-IE"/>
        </w:rPr>
        <w:t xml:space="preserve"> take objects as parameters where appropriate.</w:t>
      </w:r>
    </w:p>
    <w:p w14:paraId="59FA663D" w14:textId="77777777" w:rsidR="00C51C4A" w:rsidRPr="00CC7B27" w:rsidRDefault="00C51C4A" w:rsidP="00C51C4A">
      <w:pPr>
        <w:pStyle w:val="ListParagraph"/>
        <w:numPr>
          <w:ilvl w:val="3"/>
          <w:numId w:val="8"/>
        </w:numPr>
        <w:spacing w:after="160" w:line="259" w:lineRule="auto"/>
        <w:ind w:left="709"/>
        <w:rPr>
          <w:rFonts w:ascii="Helvetica" w:eastAsia="Times New Roman" w:hAnsi="Helvetica" w:cs="Helvetica"/>
          <w:color w:val="2D3B45"/>
          <w:sz w:val="24"/>
          <w:szCs w:val="24"/>
          <w:lang w:val="en-IE" w:eastAsia="en-IE"/>
        </w:rPr>
      </w:pPr>
      <w:r w:rsidRPr="00CC7B27">
        <w:rPr>
          <w:rFonts w:ascii="Helvetica" w:eastAsia="Times New Roman" w:hAnsi="Helvetica" w:cs="Helvetica"/>
          <w:color w:val="2D3B45"/>
          <w:sz w:val="24"/>
          <w:szCs w:val="24"/>
          <w:lang w:val="en-IE" w:eastAsia="en-IE"/>
        </w:rPr>
        <w:t>Use the MVC pattern for this application and use a package structure to reflect the MVC pattern.</w:t>
      </w:r>
    </w:p>
    <w:p w14:paraId="59D8D2E9" w14:textId="34D223FA" w:rsidR="00FD4182" w:rsidRPr="00CC7B27" w:rsidRDefault="00FD4182" w:rsidP="00FD4182">
      <w:pPr>
        <w:pStyle w:val="ListParagraph"/>
        <w:numPr>
          <w:ilvl w:val="0"/>
          <w:numId w:val="8"/>
        </w:numPr>
        <w:shd w:val="clear" w:color="auto" w:fill="FFFFFF"/>
        <w:spacing w:before="180" w:after="180" w:line="240" w:lineRule="auto"/>
        <w:rPr>
          <w:rFonts w:ascii="Helvetica" w:eastAsia="Times New Roman" w:hAnsi="Helvetica" w:cs="Helvetica"/>
          <w:color w:val="2D3B45"/>
          <w:sz w:val="24"/>
          <w:szCs w:val="24"/>
          <w:lang w:val="en-IE" w:eastAsia="en-IE"/>
        </w:rPr>
      </w:pPr>
      <w:r w:rsidRPr="00CC7B27">
        <w:rPr>
          <w:rFonts w:ascii="Helvetica" w:eastAsia="Times New Roman" w:hAnsi="Helvetica" w:cs="Helvetica"/>
          <w:color w:val="2D3B45"/>
          <w:sz w:val="24"/>
          <w:szCs w:val="24"/>
          <w:lang w:val="en-IE" w:eastAsia="en-IE"/>
        </w:rPr>
        <w:t xml:space="preserve">Add an extra button </w:t>
      </w:r>
      <w:r w:rsidR="00DF6F59">
        <w:rPr>
          <w:rFonts w:ascii="Helvetica" w:eastAsia="Times New Roman" w:hAnsi="Helvetica" w:cs="Helvetica"/>
          <w:color w:val="2D3B45"/>
          <w:sz w:val="24"/>
          <w:szCs w:val="24"/>
          <w:lang w:val="en-IE" w:eastAsia="en-IE"/>
        </w:rPr>
        <w:t>which</w:t>
      </w:r>
      <w:r w:rsidRPr="00CC7B27">
        <w:rPr>
          <w:rFonts w:ascii="Helvetica" w:eastAsia="Times New Roman" w:hAnsi="Helvetica" w:cs="Helvetica"/>
          <w:color w:val="2D3B45"/>
          <w:sz w:val="24"/>
          <w:szCs w:val="24"/>
          <w:lang w:val="en-IE" w:eastAsia="en-IE"/>
        </w:rPr>
        <w:t xml:space="preserve"> creates a loop that creates dummy Client objects and adds them to some collection until the application runs out of memory. Note how long it took and the memory at the point of exception. Set the vm size to half of normal then use the same button and observe what happens/how long it takes to get the out of memory exception. You can use a package like visual vm and show screen shots if you like.</w:t>
      </w:r>
    </w:p>
    <w:p w14:paraId="5518A379" w14:textId="4701CD3A" w:rsidR="00C51C4A" w:rsidRPr="00CC7B27" w:rsidRDefault="00C51C4A" w:rsidP="00FD4182">
      <w:pPr>
        <w:pStyle w:val="ListParagraph"/>
        <w:numPr>
          <w:ilvl w:val="0"/>
          <w:numId w:val="8"/>
        </w:numPr>
        <w:rPr>
          <w:rFonts w:ascii="Helvetica" w:eastAsia="Times New Roman" w:hAnsi="Helvetica" w:cs="Helvetica"/>
          <w:color w:val="2D3B45"/>
          <w:sz w:val="24"/>
          <w:szCs w:val="24"/>
          <w:lang w:val="en-IE" w:eastAsia="en-IE"/>
        </w:rPr>
      </w:pPr>
      <w:r w:rsidRPr="00CC7B27">
        <w:rPr>
          <w:rFonts w:ascii="Helvetica" w:eastAsia="Times New Roman" w:hAnsi="Helvetica" w:cs="Helvetica"/>
          <w:color w:val="2D3B45"/>
          <w:sz w:val="24"/>
          <w:szCs w:val="24"/>
          <w:lang w:val="en-IE" w:eastAsia="en-IE"/>
        </w:rPr>
        <w:t>Write Junit testcases (at least 2) and a test-suite to test some elements of your code in your project.</w:t>
      </w:r>
    </w:p>
    <w:p w14:paraId="3BCEE57C" w14:textId="4C9E0C67" w:rsidR="00FF2D70" w:rsidRPr="00CC7B27" w:rsidRDefault="00C51C4A" w:rsidP="00FD4182">
      <w:pPr>
        <w:pStyle w:val="ListParagraph"/>
        <w:numPr>
          <w:ilvl w:val="0"/>
          <w:numId w:val="8"/>
        </w:numPr>
        <w:spacing w:after="160" w:line="259" w:lineRule="auto"/>
        <w:rPr>
          <w:rFonts w:ascii="Helvetica" w:eastAsia="Times New Roman" w:hAnsi="Helvetica" w:cs="Helvetica"/>
          <w:color w:val="2D3B45"/>
          <w:sz w:val="24"/>
          <w:szCs w:val="24"/>
          <w:lang w:val="en-IE" w:eastAsia="en-IE"/>
        </w:rPr>
      </w:pPr>
      <w:r w:rsidRPr="00CC7B27">
        <w:rPr>
          <w:rFonts w:ascii="Helvetica" w:eastAsia="Times New Roman" w:hAnsi="Helvetica" w:cs="Helvetica"/>
          <w:color w:val="2D3B45"/>
          <w:sz w:val="24"/>
          <w:szCs w:val="24"/>
          <w:lang w:val="en-IE" w:eastAsia="en-IE"/>
        </w:rPr>
        <w:t>Use Javadoc for documentation purposes (well document at least one class).</w:t>
      </w:r>
    </w:p>
    <w:p w14:paraId="05BE6F0A" w14:textId="32B2485D" w:rsidR="00B6649E" w:rsidRPr="00CC7B27" w:rsidRDefault="00B6649E" w:rsidP="00FD4182">
      <w:pPr>
        <w:pStyle w:val="ListParagraph"/>
        <w:numPr>
          <w:ilvl w:val="0"/>
          <w:numId w:val="8"/>
        </w:numPr>
        <w:spacing w:after="160" w:line="259" w:lineRule="auto"/>
        <w:rPr>
          <w:rFonts w:ascii="Helvetica" w:eastAsia="Times New Roman" w:hAnsi="Helvetica" w:cs="Helvetica"/>
          <w:color w:val="2D3B45"/>
          <w:sz w:val="24"/>
          <w:szCs w:val="24"/>
          <w:lang w:val="en-IE" w:eastAsia="en-IE"/>
        </w:rPr>
      </w:pPr>
      <w:r w:rsidRPr="00CC7B27">
        <w:rPr>
          <w:rFonts w:ascii="Helvetica" w:eastAsia="Times New Roman" w:hAnsi="Helvetica" w:cs="Helvetica"/>
          <w:color w:val="2D3B45"/>
          <w:sz w:val="24"/>
          <w:szCs w:val="24"/>
          <w:lang w:val="en-IE" w:eastAsia="en-IE"/>
        </w:rPr>
        <w:t>You can use jdbc for the database, but I would be highly impressed if you choose to use JPA for the persistence.</w:t>
      </w:r>
    </w:p>
    <w:p w14:paraId="3C29A611" w14:textId="24D4B909" w:rsidR="00FD4182" w:rsidRPr="00CC7B27" w:rsidRDefault="00FD4182" w:rsidP="00CC7B27">
      <w:pPr>
        <w:rPr>
          <w:lang w:eastAsia="en-IE"/>
        </w:rPr>
      </w:pPr>
    </w:p>
    <w:p w14:paraId="0FCB6677" w14:textId="09268EB1" w:rsidR="00FD4182" w:rsidRPr="00CC7B27" w:rsidRDefault="00FD4182" w:rsidP="00B6649E">
      <w:pPr>
        <w:pStyle w:val="ListParagraph"/>
        <w:spacing w:after="160" w:line="259" w:lineRule="auto"/>
        <w:ind w:left="709"/>
        <w:rPr>
          <w:rFonts w:ascii="Helvetica" w:eastAsia="Times New Roman" w:hAnsi="Helvetica" w:cs="Helvetica"/>
          <w:color w:val="2D3B45"/>
          <w:sz w:val="24"/>
          <w:szCs w:val="24"/>
          <w:lang w:val="en-IE" w:eastAsia="en-IE"/>
        </w:rPr>
      </w:pPr>
    </w:p>
    <w:p w14:paraId="273CDD44" w14:textId="65013FAF" w:rsidR="00FD4182" w:rsidRPr="00CC7B27" w:rsidRDefault="00FD4182" w:rsidP="00B6649E">
      <w:pPr>
        <w:pStyle w:val="ListParagraph"/>
        <w:spacing w:after="160" w:line="259" w:lineRule="auto"/>
        <w:ind w:left="709"/>
        <w:rPr>
          <w:rFonts w:ascii="Helvetica" w:eastAsia="Times New Roman" w:hAnsi="Helvetica" w:cs="Helvetica"/>
          <w:color w:val="2D3B45"/>
          <w:sz w:val="24"/>
          <w:szCs w:val="24"/>
          <w:lang w:val="en-IE" w:eastAsia="en-IE"/>
        </w:rPr>
      </w:pPr>
    </w:p>
    <w:p w14:paraId="01677F66" w14:textId="77777777" w:rsidR="00FD4182" w:rsidRDefault="00FD4182" w:rsidP="00FD4182">
      <w:pPr>
        <w:shd w:val="clear" w:color="auto" w:fill="FFFFFF"/>
        <w:spacing w:before="180" w:after="180" w:line="240" w:lineRule="auto"/>
        <w:rPr>
          <w:rFonts w:ascii="Helvetica" w:eastAsia="Times New Roman" w:hAnsi="Helvetica" w:cs="Helvetica"/>
          <w:color w:val="2D3B45"/>
          <w:sz w:val="24"/>
          <w:szCs w:val="24"/>
          <w:lang w:eastAsia="en-IE"/>
        </w:rPr>
      </w:pPr>
      <w:r>
        <w:rPr>
          <w:rFonts w:ascii="Helvetica" w:eastAsia="Times New Roman" w:hAnsi="Helvetica" w:cs="Helvetica"/>
          <w:color w:val="2D3B45"/>
          <w:sz w:val="24"/>
          <w:szCs w:val="24"/>
          <w:lang w:eastAsia="en-IE"/>
        </w:rPr>
        <w:t>Rough marking guide lines:</w:t>
      </w:r>
    </w:p>
    <w:p w14:paraId="5F9137E3" w14:textId="4418EA14" w:rsidR="00FD4182" w:rsidRDefault="00FD4182" w:rsidP="00FD4182">
      <w:pPr>
        <w:shd w:val="clear" w:color="auto" w:fill="FFFFFF"/>
        <w:spacing w:before="180" w:after="180" w:line="240" w:lineRule="auto"/>
        <w:rPr>
          <w:rFonts w:ascii="Helvetica" w:eastAsia="Times New Roman" w:hAnsi="Helvetica" w:cs="Helvetica"/>
          <w:color w:val="2D3B45"/>
          <w:sz w:val="24"/>
          <w:szCs w:val="24"/>
          <w:lang w:eastAsia="en-IE"/>
        </w:rPr>
      </w:pPr>
      <w:r>
        <w:rPr>
          <w:rFonts w:ascii="Helvetica" w:eastAsia="Times New Roman" w:hAnsi="Helvetica" w:cs="Helvetica"/>
          <w:color w:val="2D3B45"/>
          <w:sz w:val="24"/>
          <w:szCs w:val="24"/>
          <w:lang w:eastAsia="en-IE"/>
        </w:rPr>
        <w:t>GUI  2</w:t>
      </w:r>
      <w:r w:rsidR="009D17BA">
        <w:rPr>
          <w:rFonts w:ascii="Helvetica" w:eastAsia="Times New Roman" w:hAnsi="Helvetica" w:cs="Helvetica"/>
          <w:color w:val="2D3B45"/>
          <w:sz w:val="24"/>
          <w:szCs w:val="24"/>
          <w:lang w:eastAsia="en-IE"/>
        </w:rPr>
        <w:t>0</w:t>
      </w:r>
      <w:r>
        <w:rPr>
          <w:rFonts w:ascii="Helvetica" w:eastAsia="Times New Roman" w:hAnsi="Helvetica" w:cs="Helvetica"/>
          <w:color w:val="2D3B45"/>
          <w:sz w:val="24"/>
          <w:szCs w:val="24"/>
          <w:lang w:eastAsia="en-IE"/>
        </w:rPr>
        <w:t>%</w:t>
      </w:r>
    </w:p>
    <w:p w14:paraId="3C416281" w14:textId="3AF1B328" w:rsidR="00FD4182" w:rsidRDefault="00FD4182" w:rsidP="00FD4182">
      <w:pPr>
        <w:shd w:val="clear" w:color="auto" w:fill="FFFFFF"/>
        <w:spacing w:before="180" w:after="180" w:line="240" w:lineRule="auto"/>
        <w:rPr>
          <w:rFonts w:ascii="Helvetica" w:eastAsia="Times New Roman" w:hAnsi="Helvetica" w:cs="Helvetica"/>
          <w:color w:val="2D3B45"/>
          <w:sz w:val="24"/>
          <w:szCs w:val="24"/>
          <w:lang w:eastAsia="en-IE"/>
        </w:rPr>
      </w:pPr>
      <w:r>
        <w:rPr>
          <w:rFonts w:ascii="Helvetica" w:eastAsia="Times New Roman" w:hAnsi="Helvetica" w:cs="Helvetica"/>
          <w:color w:val="2D3B45"/>
          <w:sz w:val="24"/>
          <w:szCs w:val="24"/>
          <w:lang w:eastAsia="en-IE"/>
        </w:rPr>
        <w:t>Classes</w:t>
      </w:r>
      <w:r w:rsidR="002F1302">
        <w:rPr>
          <w:rFonts w:ascii="Helvetica" w:eastAsia="Times New Roman" w:hAnsi="Helvetica" w:cs="Helvetica"/>
          <w:color w:val="2D3B45"/>
          <w:sz w:val="24"/>
          <w:szCs w:val="24"/>
          <w:lang w:eastAsia="en-IE"/>
        </w:rPr>
        <w:t xml:space="preserve"> and UML diagram</w:t>
      </w:r>
      <w:r w:rsidR="004C1EE2">
        <w:rPr>
          <w:rFonts w:ascii="Helvetica" w:eastAsia="Times New Roman" w:hAnsi="Helvetica" w:cs="Helvetica"/>
          <w:color w:val="2D3B45"/>
          <w:sz w:val="24"/>
          <w:szCs w:val="24"/>
          <w:lang w:eastAsia="en-IE"/>
        </w:rPr>
        <w:t xml:space="preserve"> (basic)</w:t>
      </w:r>
      <w:r>
        <w:rPr>
          <w:rFonts w:ascii="Helvetica" w:eastAsia="Times New Roman" w:hAnsi="Helvetica" w:cs="Helvetica"/>
          <w:color w:val="2D3B45"/>
          <w:sz w:val="24"/>
          <w:szCs w:val="24"/>
          <w:lang w:eastAsia="en-IE"/>
        </w:rPr>
        <w:t xml:space="preserve"> 15%</w:t>
      </w:r>
    </w:p>
    <w:p w14:paraId="16598766" w14:textId="77777777" w:rsidR="00FD4182" w:rsidRDefault="00FD4182" w:rsidP="00FD4182">
      <w:pPr>
        <w:shd w:val="clear" w:color="auto" w:fill="FFFFFF"/>
        <w:spacing w:before="180" w:after="180" w:line="240" w:lineRule="auto"/>
        <w:rPr>
          <w:rFonts w:ascii="Helvetica" w:eastAsia="Times New Roman" w:hAnsi="Helvetica" w:cs="Helvetica"/>
          <w:color w:val="2D3B45"/>
          <w:sz w:val="24"/>
          <w:szCs w:val="24"/>
          <w:lang w:eastAsia="en-IE"/>
        </w:rPr>
      </w:pPr>
      <w:r>
        <w:rPr>
          <w:rFonts w:ascii="Helvetica" w:eastAsia="Times New Roman" w:hAnsi="Helvetica" w:cs="Helvetica"/>
          <w:color w:val="2D3B45"/>
          <w:sz w:val="24"/>
          <w:szCs w:val="24"/>
          <w:lang w:eastAsia="en-IE"/>
        </w:rPr>
        <w:t xml:space="preserve">MVC </w:t>
      </w:r>
    </w:p>
    <w:p w14:paraId="185D9961" w14:textId="45EB99A1" w:rsidR="00FD4182" w:rsidRDefault="004C1EE2" w:rsidP="00FD4182">
      <w:pPr>
        <w:shd w:val="clear" w:color="auto" w:fill="FFFFFF"/>
        <w:spacing w:before="180" w:after="180" w:line="240" w:lineRule="auto"/>
        <w:rPr>
          <w:rFonts w:ascii="Helvetica" w:eastAsia="Times New Roman" w:hAnsi="Helvetica" w:cs="Helvetica"/>
          <w:color w:val="2D3B45"/>
          <w:sz w:val="24"/>
          <w:szCs w:val="24"/>
          <w:lang w:eastAsia="en-IE"/>
        </w:rPr>
      </w:pPr>
      <w:r>
        <w:rPr>
          <w:rFonts w:ascii="Helvetica" w:eastAsia="Times New Roman" w:hAnsi="Helvetica" w:cs="Helvetica"/>
          <w:color w:val="2D3B45"/>
          <w:sz w:val="24"/>
          <w:szCs w:val="24"/>
          <w:lang w:eastAsia="en-IE"/>
        </w:rPr>
        <w:t xml:space="preserve"> </w:t>
      </w:r>
      <w:r w:rsidR="00FD4182">
        <w:rPr>
          <w:rFonts w:ascii="Helvetica" w:eastAsia="Times New Roman" w:hAnsi="Helvetica" w:cs="Helvetica"/>
          <w:color w:val="2D3B45"/>
          <w:sz w:val="24"/>
          <w:szCs w:val="24"/>
          <w:lang w:eastAsia="en-IE"/>
        </w:rPr>
        <w:t xml:space="preserve">          Controller</w:t>
      </w:r>
      <w:r>
        <w:rPr>
          <w:rFonts w:ascii="Helvetica" w:eastAsia="Times New Roman" w:hAnsi="Helvetica" w:cs="Helvetica"/>
          <w:color w:val="2D3B45"/>
          <w:sz w:val="24"/>
          <w:szCs w:val="24"/>
          <w:lang w:eastAsia="en-IE"/>
        </w:rPr>
        <w:t xml:space="preserve">    10%</w:t>
      </w:r>
    </w:p>
    <w:p w14:paraId="38FE6435" w14:textId="7151DD85" w:rsidR="00FD4182" w:rsidRDefault="00FD4182" w:rsidP="00FD4182">
      <w:pPr>
        <w:shd w:val="clear" w:color="auto" w:fill="FFFFFF"/>
        <w:spacing w:before="180" w:after="180" w:line="240" w:lineRule="auto"/>
        <w:rPr>
          <w:rFonts w:ascii="Helvetica" w:eastAsia="Times New Roman" w:hAnsi="Helvetica" w:cs="Helvetica"/>
          <w:color w:val="2D3B45"/>
          <w:sz w:val="24"/>
          <w:szCs w:val="24"/>
          <w:lang w:eastAsia="en-IE"/>
        </w:rPr>
      </w:pPr>
      <w:r>
        <w:rPr>
          <w:rFonts w:ascii="Helvetica" w:eastAsia="Times New Roman" w:hAnsi="Helvetica" w:cs="Helvetica"/>
          <w:color w:val="2D3B45"/>
          <w:sz w:val="24"/>
          <w:szCs w:val="24"/>
          <w:lang w:eastAsia="en-IE"/>
        </w:rPr>
        <w:t xml:space="preserve">           DBconnect</w:t>
      </w:r>
      <w:r w:rsidR="004C1EE2">
        <w:rPr>
          <w:rFonts w:ascii="Helvetica" w:eastAsia="Times New Roman" w:hAnsi="Helvetica" w:cs="Helvetica"/>
          <w:color w:val="2D3B45"/>
          <w:sz w:val="24"/>
          <w:szCs w:val="24"/>
          <w:lang w:eastAsia="en-IE"/>
        </w:rPr>
        <w:t xml:space="preserve">   </w:t>
      </w:r>
      <w:r w:rsidR="009D17BA">
        <w:rPr>
          <w:rFonts w:ascii="Helvetica" w:eastAsia="Times New Roman" w:hAnsi="Helvetica" w:cs="Helvetica"/>
          <w:color w:val="2D3B45"/>
          <w:sz w:val="24"/>
          <w:szCs w:val="24"/>
          <w:lang w:eastAsia="en-IE"/>
        </w:rPr>
        <w:t>20</w:t>
      </w:r>
      <w:r w:rsidR="004C1EE2">
        <w:rPr>
          <w:rFonts w:ascii="Helvetica" w:eastAsia="Times New Roman" w:hAnsi="Helvetica" w:cs="Helvetica"/>
          <w:color w:val="2D3B45"/>
          <w:sz w:val="24"/>
          <w:szCs w:val="24"/>
          <w:lang w:eastAsia="en-IE"/>
        </w:rPr>
        <w:t>%</w:t>
      </w:r>
    </w:p>
    <w:p w14:paraId="336CB0BA" w14:textId="6A17F8A9" w:rsidR="00FD4182" w:rsidRDefault="00FD4182" w:rsidP="00FD4182">
      <w:pPr>
        <w:shd w:val="clear" w:color="auto" w:fill="FFFFFF"/>
        <w:spacing w:before="180" w:after="180" w:line="240" w:lineRule="auto"/>
        <w:rPr>
          <w:rFonts w:ascii="Helvetica" w:eastAsia="Times New Roman" w:hAnsi="Helvetica" w:cs="Helvetica"/>
          <w:color w:val="2D3B45"/>
          <w:sz w:val="24"/>
          <w:szCs w:val="24"/>
          <w:lang w:eastAsia="en-IE"/>
        </w:rPr>
      </w:pPr>
      <w:r>
        <w:rPr>
          <w:rFonts w:ascii="Helvetica" w:eastAsia="Times New Roman" w:hAnsi="Helvetica" w:cs="Helvetica"/>
          <w:color w:val="2D3B45"/>
          <w:sz w:val="24"/>
          <w:szCs w:val="24"/>
          <w:lang w:eastAsia="en-IE"/>
        </w:rPr>
        <w:t xml:space="preserve">           Load save serialization 10%</w:t>
      </w:r>
    </w:p>
    <w:p w14:paraId="70B2A930" w14:textId="08B85AAC" w:rsidR="00FD4182" w:rsidRDefault="00FD4182" w:rsidP="00FD4182">
      <w:pPr>
        <w:shd w:val="clear" w:color="auto" w:fill="FFFFFF"/>
        <w:spacing w:before="180" w:after="180" w:line="240" w:lineRule="auto"/>
        <w:rPr>
          <w:rFonts w:ascii="Helvetica" w:eastAsia="Times New Roman" w:hAnsi="Helvetica" w:cs="Helvetica"/>
          <w:color w:val="2D3B45"/>
          <w:sz w:val="24"/>
          <w:szCs w:val="24"/>
          <w:lang w:eastAsia="en-IE"/>
        </w:rPr>
      </w:pPr>
      <w:r>
        <w:rPr>
          <w:rFonts w:ascii="Helvetica" w:eastAsia="Times New Roman" w:hAnsi="Helvetica" w:cs="Helvetica"/>
          <w:color w:val="2D3B45"/>
          <w:sz w:val="24"/>
          <w:szCs w:val="24"/>
          <w:lang w:eastAsia="en-IE"/>
        </w:rPr>
        <w:t>Package</w:t>
      </w:r>
      <w:r w:rsidR="004C1EE2">
        <w:rPr>
          <w:rFonts w:ascii="Helvetica" w:eastAsia="Times New Roman" w:hAnsi="Helvetica" w:cs="Helvetica"/>
          <w:color w:val="2D3B45"/>
          <w:sz w:val="24"/>
          <w:szCs w:val="24"/>
          <w:lang w:eastAsia="en-IE"/>
        </w:rPr>
        <w:t xml:space="preserve"> structure</w:t>
      </w:r>
      <w:r>
        <w:rPr>
          <w:rFonts w:ascii="Helvetica" w:eastAsia="Times New Roman" w:hAnsi="Helvetica" w:cs="Helvetica"/>
          <w:color w:val="2D3B45"/>
          <w:sz w:val="24"/>
          <w:szCs w:val="24"/>
          <w:lang w:eastAsia="en-IE"/>
        </w:rPr>
        <w:t xml:space="preserve"> 5%</w:t>
      </w:r>
    </w:p>
    <w:p w14:paraId="1111864F" w14:textId="77777777" w:rsidR="00FD4182" w:rsidRDefault="00FD4182" w:rsidP="00FD4182">
      <w:pPr>
        <w:shd w:val="clear" w:color="auto" w:fill="FFFFFF"/>
        <w:spacing w:before="180" w:after="180" w:line="240" w:lineRule="auto"/>
        <w:rPr>
          <w:rFonts w:ascii="Helvetica" w:eastAsia="Times New Roman" w:hAnsi="Helvetica" w:cs="Helvetica"/>
          <w:color w:val="2D3B45"/>
          <w:sz w:val="24"/>
          <w:szCs w:val="24"/>
          <w:lang w:eastAsia="en-IE"/>
        </w:rPr>
      </w:pPr>
      <w:r>
        <w:rPr>
          <w:rFonts w:ascii="Helvetica" w:eastAsia="Times New Roman" w:hAnsi="Helvetica" w:cs="Helvetica"/>
          <w:color w:val="2D3B45"/>
          <w:sz w:val="24"/>
          <w:szCs w:val="24"/>
          <w:lang w:eastAsia="en-IE"/>
        </w:rPr>
        <w:t>Javadoc 5%</w:t>
      </w:r>
    </w:p>
    <w:p w14:paraId="685A3F84" w14:textId="77777777" w:rsidR="00FD4182" w:rsidRDefault="00FD4182" w:rsidP="00FD4182">
      <w:pPr>
        <w:shd w:val="clear" w:color="auto" w:fill="FFFFFF"/>
        <w:spacing w:before="180" w:after="180" w:line="240" w:lineRule="auto"/>
        <w:rPr>
          <w:rFonts w:ascii="Helvetica" w:eastAsia="Times New Roman" w:hAnsi="Helvetica" w:cs="Helvetica"/>
          <w:color w:val="2D3B45"/>
          <w:sz w:val="24"/>
          <w:szCs w:val="24"/>
          <w:lang w:eastAsia="en-IE"/>
        </w:rPr>
      </w:pPr>
      <w:r>
        <w:rPr>
          <w:rFonts w:ascii="Helvetica" w:eastAsia="Times New Roman" w:hAnsi="Helvetica" w:cs="Helvetica"/>
          <w:color w:val="2D3B45"/>
          <w:sz w:val="24"/>
          <w:szCs w:val="24"/>
          <w:lang w:eastAsia="en-IE"/>
        </w:rPr>
        <w:t>Junit 5%</w:t>
      </w:r>
    </w:p>
    <w:p w14:paraId="07CFF60E" w14:textId="096DF116" w:rsidR="00FD4182" w:rsidRPr="00A22967" w:rsidRDefault="00FD4182" w:rsidP="00FD4182">
      <w:pPr>
        <w:shd w:val="clear" w:color="auto" w:fill="FFFFFF"/>
        <w:spacing w:before="180" w:after="180" w:line="240" w:lineRule="auto"/>
        <w:rPr>
          <w:rFonts w:ascii="Helvetica" w:eastAsia="Times New Roman" w:hAnsi="Helvetica" w:cs="Helvetica"/>
          <w:color w:val="2D3B45"/>
          <w:sz w:val="24"/>
          <w:szCs w:val="24"/>
          <w:lang w:eastAsia="en-IE"/>
        </w:rPr>
      </w:pPr>
      <w:r>
        <w:rPr>
          <w:rFonts w:ascii="Helvetica" w:eastAsia="Times New Roman" w:hAnsi="Helvetica" w:cs="Helvetica"/>
          <w:color w:val="2D3B45"/>
          <w:sz w:val="24"/>
          <w:szCs w:val="24"/>
          <w:lang w:eastAsia="en-IE"/>
        </w:rPr>
        <w:t>Vm 5%</w:t>
      </w:r>
    </w:p>
    <w:p w14:paraId="61AB6A7D" w14:textId="77777777" w:rsidR="00FD4182" w:rsidRDefault="00FD4182" w:rsidP="00FD4182">
      <w:pPr>
        <w:shd w:val="clear" w:color="auto" w:fill="FFFFFF"/>
        <w:spacing w:before="180" w:after="180" w:line="240" w:lineRule="auto"/>
        <w:rPr>
          <w:rFonts w:ascii="Helvetica" w:eastAsia="Times New Roman" w:hAnsi="Helvetica" w:cs="Helvetica"/>
          <w:color w:val="2D3B45"/>
          <w:sz w:val="24"/>
          <w:szCs w:val="24"/>
          <w:lang w:eastAsia="en-IE"/>
        </w:rPr>
      </w:pPr>
      <w:r>
        <w:rPr>
          <w:rFonts w:ascii="Helvetica" w:eastAsia="Times New Roman" w:hAnsi="Helvetica" w:cs="Helvetica"/>
          <w:color w:val="2D3B45"/>
          <w:sz w:val="24"/>
          <w:szCs w:val="24"/>
          <w:lang w:eastAsia="en-IE"/>
        </w:rPr>
        <w:t>Discretionary 5%</w:t>
      </w:r>
    </w:p>
    <w:p w14:paraId="4E0A6F95" w14:textId="77777777" w:rsidR="00FD4182" w:rsidRPr="00B6649E" w:rsidRDefault="00FD4182" w:rsidP="00B6649E">
      <w:pPr>
        <w:pStyle w:val="ListParagraph"/>
        <w:spacing w:after="160" w:line="259" w:lineRule="auto"/>
        <w:ind w:left="709"/>
        <w:rPr>
          <w:rFonts w:ascii="Times New Roman" w:hAnsi="Times New Roman" w:cs="Times New Roman"/>
          <w:sz w:val="24"/>
          <w:szCs w:val="24"/>
        </w:rPr>
      </w:pPr>
    </w:p>
    <w:sectPr w:rsidR="00FD4182" w:rsidRPr="00B6649E">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B08391" w14:textId="77777777" w:rsidR="00DA4C29" w:rsidRDefault="00DA4C29" w:rsidP="00B619C1">
      <w:pPr>
        <w:spacing w:after="0" w:line="240" w:lineRule="auto"/>
      </w:pPr>
      <w:r>
        <w:separator/>
      </w:r>
    </w:p>
  </w:endnote>
  <w:endnote w:type="continuationSeparator" w:id="0">
    <w:p w14:paraId="5CBE6A96" w14:textId="77777777" w:rsidR="00DA4C29" w:rsidRDefault="00DA4C29" w:rsidP="00B619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urier">
    <w:altName w:val="Courier New"/>
    <w:panose1 w:val="02070409020205020404"/>
    <w:charset w:val="00"/>
    <w:family w:val="auto"/>
    <w:pitch w:val="variable"/>
    <w:sig w:usb0="00000003" w:usb1="00000000" w:usb2="00000000" w:usb3="00000000" w:csb0="0000000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04480214"/>
      <w:docPartObj>
        <w:docPartGallery w:val="Page Numbers (Bottom of Page)"/>
        <w:docPartUnique/>
      </w:docPartObj>
    </w:sdtPr>
    <w:sdtEndPr>
      <w:rPr>
        <w:color w:val="7F7F7F" w:themeColor="background1" w:themeShade="7F"/>
        <w:spacing w:val="60"/>
      </w:rPr>
    </w:sdtEndPr>
    <w:sdtContent>
      <w:p w14:paraId="255353F6" w14:textId="77777777" w:rsidR="00B619C1" w:rsidRDefault="00B619C1">
        <w:pPr>
          <w:pStyle w:val="Footer"/>
          <w:pBdr>
            <w:top w:val="single" w:sz="4" w:space="1" w:color="D9D9D9" w:themeColor="background1" w:themeShade="D9"/>
          </w:pBdr>
          <w:jc w:val="right"/>
        </w:pPr>
        <w:r>
          <w:fldChar w:fldCharType="begin"/>
        </w:r>
        <w:r>
          <w:instrText xml:space="preserve"> PAGE   \* MERGEFORMAT </w:instrText>
        </w:r>
        <w:r>
          <w:fldChar w:fldCharType="separate"/>
        </w:r>
        <w:r w:rsidR="003E58B1">
          <w:rPr>
            <w:noProof/>
          </w:rPr>
          <w:t>1</w:t>
        </w:r>
        <w:r>
          <w:rPr>
            <w:noProof/>
          </w:rPr>
          <w:fldChar w:fldCharType="end"/>
        </w:r>
        <w:r>
          <w:t xml:space="preserve"> | </w:t>
        </w:r>
        <w:r>
          <w:rPr>
            <w:color w:val="7F7F7F" w:themeColor="background1" w:themeShade="7F"/>
            <w:spacing w:val="60"/>
          </w:rPr>
          <w:t>Page</w:t>
        </w:r>
      </w:p>
    </w:sdtContent>
  </w:sdt>
  <w:p w14:paraId="08C8CD34" w14:textId="77777777" w:rsidR="00B619C1" w:rsidRDefault="00B619C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897774" w14:textId="77777777" w:rsidR="00DA4C29" w:rsidRDefault="00DA4C29" w:rsidP="00B619C1">
      <w:pPr>
        <w:spacing w:after="0" w:line="240" w:lineRule="auto"/>
      </w:pPr>
      <w:r>
        <w:separator/>
      </w:r>
    </w:p>
  </w:footnote>
  <w:footnote w:type="continuationSeparator" w:id="0">
    <w:p w14:paraId="7A21A1BF" w14:textId="77777777" w:rsidR="00DA4C29" w:rsidRDefault="00DA4C29" w:rsidP="00B619C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043D16"/>
    <w:multiLevelType w:val="hybridMultilevel"/>
    <w:tmpl w:val="2132D8A6"/>
    <w:lvl w:ilvl="0" w:tplc="0809000F">
      <w:start w:val="1"/>
      <w:numFmt w:val="decimal"/>
      <w:lvlText w:val="%1."/>
      <w:lvlJc w:val="left"/>
      <w:pPr>
        <w:ind w:left="360" w:hanging="360"/>
      </w:pPr>
    </w:lvl>
    <w:lvl w:ilvl="1" w:tplc="08090001">
      <w:start w:val="1"/>
      <w:numFmt w:val="bullet"/>
      <w:lvlText w:val=""/>
      <w:lvlJc w:val="left"/>
      <w:pPr>
        <w:ind w:left="1080" w:hanging="360"/>
      </w:pPr>
      <w:rPr>
        <w:rFonts w:ascii="Symbol" w:hAnsi="Symbol" w:hint="default"/>
      </w:r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21E91079"/>
    <w:multiLevelType w:val="multilevel"/>
    <w:tmpl w:val="4036E75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41C96FB0"/>
    <w:multiLevelType w:val="hybridMultilevel"/>
    <w:tmpl w:val="F2E62C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6847C8E"/>
    <w:multiLevelType w:val="hybridMultilevel"/>
    <w:tmpl w:val="05FCCF4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58130CD7"/>
    <w:multiLevelType w:val="multilevel"/>
    <w:tmpl w:val="6C5A16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8C923BC"/>
    <w:multiLevelType w:val="hybridMultilevel"/>
    <w:tmpl w:val="25766C50"/>
    <w:lvl w:ilvl="0" w:tplc="18090017">
      <w:start w:val="1"/>
      <w:numFmt w:val="lowerLetter"/>
      <w:lvlText w:val="%1)"/>
      <w:lvlJc w:val="left"/>
      <w:pPr>
        <w:ind w:left="720" w:hanging="360"/>
      </w:pPr>
    </w:lvl>
    <w:lvl w:ilvl="1" w:tplc="18090019">
      <w:start w:val="1"/>
      <w:numFmt w:val="lowerLetter"/>
      <w:lvlText w:val="%2."/>
      <w:lvlJc w:val="left"/>
      <w:pPr>
        <w:ind w:left="1440" w:hanging="360"/>
      </w:pPr>
    </w:lvl>
    <w:lvl w:ilvl="2" w:tplc="1809001B">
      <w:start w:val="1"/>
      <w:numFmt w:val="lowerRoman"/>
      <w:lvlText w:val="%3."/>
      <w:lvlJc w:val="right"/>
      <w:pPr>
        <w:ind w:left="2160" w:hanging="180"/>
      </w:pPr>
    </w:lvl>
    <w:lvl w:ilvl="3" w:tplc="1809000F">
      <w:start w:val="1"/>
      <w:numFmt w:val="decimal"/>
      <w:lvlText w:val="%4."/>
      <w:lvlJc w:val="left"/>
      <w:pPr>
        <w:ind w:left="2880" w:hanging="360"/>
      </w:pPr>
    </w:lvl>
    <w:lvl w:ilvl="4" w:tplc="18090019">
      <w:start w:val="1"/>
      <w:numFmt w:val="lowerLetter"/>
      <w:lvlText w:val="%5."/>
      <w:lvlJc w:val="left"/>
      <w:pPr>
        <w:ind w:left="3600" w:hanging="360"/>
      </w:pPr>
    </w:lvl>
    <w:lvl w:ilvl="5" w:tplc="1809001B">
      <w:start w:val="1"/>
      <w:numFmt w:val="lowerRoman"/>
      <w:lvlText w:val="%6."/>
      <w:lvlJc w:val="right"/>
      <w:pPr>
        <w:ind w:left="4320" w:hanging="180"/>
      </w:pPr>
    </w:lvl>
    <w:lvl w:ilvl="6" w:tplc="1809000F">
      <w:start w:val="1"/>
      <w:numFmt w:val="decimal"/>
      <w:lvlText w:val="%7."/>
      <w:lvlJc w:val="left"/>
      <w:pPr>
        <w:ind w:left="5040" w:hanging="360"/>
      </w:pPr>
    </w:lvl>
    <w:lvl w:ilvl="7" w:tplc="18090019">
      <w:start w:val="1"/>
      <w:numFmt w:val="lowerLetter"/>
      <w:lvlText w:val="%8."/>
      <w:lvlJc w:val="left"/>
      <w:pPr>
        <w:ind w:left="5760" w:hanging="360"/>
      </w:pPr>
    </w:lvl>
    <w:lvl w:ilvl="8" w:tplc="1809001B">
      <w:start w:val="1"/>
      <w:numFmt w:val="lowerRoman"/>
      <w:lvlText w:val="%9."/>
      <w:lvlJc w:val="right"/>
      <w:pPr>
        <w:ind w:left="6480" w:hanging="180"/>
      </w:pPr>
    </w:lvl>
  </w:abstractNum>
  <w:abstractNum w:abstractNumId="6" w15:restartNumberingAfterBreak="0">
    <w:nsid w:val="6D4C3A3B"/>
    <w:multiLevelType w:val="multilevel"/>
    <w:tmpl w:val="6C14B0A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E36620F"/>
    <w:multiLevelType w:val="hybridMultilevel"/>
    <w:tmpl w:val="AC76998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8" w15:restartNumberingAfterBreak="0">
    <w:nsid w:val="792B45CD"/>
    <w:multiLevelType w:val="hybridMultilevel"/>
    <w:tmpl w:val="2E98D940"/>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7"/>
  </w:num>
  <w:num w:numId="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6"/>
  </w:num>
  <w:num w:numId="5">
    <w:abstractNumId w:val="4"/>
  </w:num>
  <w:num w:numId="6">
    <w:abstractNumId w:val="3"/>
  </w:num>
  <w:num w:numId="7">
    <w:abstractNumId w:val="2"/>
  </w:num>
  <w:num w:numId="8">
    <w:abstractNumId w:val="1"/>
  </w:num>
  <w:num w:numId="9">
    <w:abstractNumId w:val="5"/>
  </w:num>
  <w:num w:numId="10">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enis Long">
    <w15:presenceInfo w15:providerId="AD" w15:userId="S-1-5-21-1371743536-1239505358-821170639-497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0F7D"/>
    <w:rsid w:val="000439DB"/>
    <w:rsid w:val="000708AB"/>
    <w:rsid w:val="000728C3"/>
    <w:rsid w:val="0008219F"/>
    <w:rsid w:val="000822C2"/>
    <w:rsid w:val="00092634"/>
    <w:rsid w:val="00097514"/>
    <w:rsid w:val="000D1327"/>
    <w:rsid w:val="00130A34"/>
    <w:rsid w:val="00132929"/>
    <w:rsid w:val="00142B98"/>
    <w:rsid w:val="00153813"/>
    <w:rsid w:val="00182E13"/>
    <w:rsid w:val="0018446B"/>
    <w:rsid w:val="0019345E"/>
    <w:rsid w:val="001A74BE"/>
    <w:rsid w:val="001B1E2D"/>
    <w:rsid w:val="001C7418"/>
    <w:rsid w:val="001D5F74"/>
    <w:rsid w:val="001F0416"/>
    <w:rsid w:val="00202AC6"/>
    <w:rsid w:val="00222CBA"/>
    <w:rsid w:val="002609B6"/>
    <w:rsid w:val="00261A09"/>
    <w:rsid w:val="00294CB5"/>
    <w:rsid w:val="0029515A"/>
    <w:rsid w:val="002A27D9"/>
    <w:rsid w:val="002C766E"/>
    <w:rsid w:val="002E1A13"/>
    <w:rsid w:val="002F1302"/>
    <w:rsid w:val="002F4440"/>
    <w:rsid w:val="002F7A70"/>
    <w:rsid w:val="003436D4"/>
    <w:rsid w:val="00375036"/>
    <w:rsid w:val="003B103D"/>
    <w:rsid w:val="003B5EDD"/>
    <w:rsid w:val="003B62E9"/>
    <w:rsid w:val="003E58B1"/>
    <w:rsid w:val="003E69F9"/>
    <w:rsid w:val="003E7485"/>
    <w:rsid w:val="00407A0D"/>
    <w:rsid w:val="00430CE8"/>
    <w:rsid w:val="00445EE7"/>
    <w:rsid w:val="00477421"/>
    <w:rsid w:val="004C1EE2"/>
    <w:rsid w:val="004C29F1"/>
    <w:rsid w:val="004E1678"/>
    <w:rsid w:val="004E59FA"/>
    <w:rsid w:val="004E5B0F"/>
    <w:rsid w:val="004F527C"/>
    <w:rsid w:val="0051709B"/>
    <w:rsid w:val="00531E7C"/>
    <w:rsid w:val="00580A62"/>
    <w:rsid w:val="00603373"/>
    <w:rsid w:val="00610719"/>
    <w:rsid w:val="0064044C"/>
    <w:rsid w:val="00640B0A"/>
    <w:rsid w:val="006530EA"/>
    <w:rsid w:val="0066467E"/>
    <w:rsid w:val="00684666"/>
    <w:rsid w:val="00691EFA"/>
    <w:rsid w:val="006C47A1"/>
    <w:rsid w:val="007036CD"/>
    <w:rsid w:val="00775F93"/>
    <w:rsid w:val="007A6236"/>
    <w:rsid w:val="007A7C46"/>
    <w:rsid w:val="007C2D60"/>
    <w:rsid w:val="007C7320"/>
    <w:rsid w:val="007D0E6B"/>
    <w:rsid w:val="007E1C4A"/>
    <w:rsid w:val="00805F13"/>
    <w:rsid w:val="00810198"/>
    <w:rsid w:val="00811F98"/>
    <w:rsid w:val="00817E58"/>
    <w:rsid w:val="00832320"/>
    <w:rsid w:val="0087239E"/>
    <w:rsid w:val="0087378F"/>
    <w:rsid w:val="00881CCD"/>
    <w:rsid w:val="008876B3"/>
    <w:rsid w:val="008A2BE4"/>
    <w:rsid w:val="008C2CFA"/>
    <w:rsid w:val="008D5168"/>
    <w:rsid w:val="008E4CB1"/>
    <w:rsid w:val="008E6078"/>
    <w:rsid w:val="008E6751"/>
    <w:rsid w:val="00970085"/>
    <w:rsid w:val="009931C5"/>
    <w:rsid w:val="009C4886"/>
    <w:rsid w:val="009D17BA"/>
    <w:rsid w:val="009D4C99"/>
    <w:rsid w:val="009F1DFB"/>
    <w:rsid w:val="009F40EE"/>
    <w:rsid w:val="00A13AF3"/>
    <w:rsid w:val="00A6661F"/>
    <w:rsid w:val="00A9528B"/>
    <w:rsid w:val="00AB241F"/>
    <w:rsid w:val="00AB612A"/>
    <w:rsid w:val="00B107D1"/>
    <w:rsid w:val="00B243DF"/>
    <w:rsid w:val="00B409DB"/>
    <w:rsid w:val="00B619C1"/>
    <w:rsid w:val="00B6649E"/>
    <w:rsid w:val="00BA34D6"/>
    <w:rsid w:val="00BA6A39"/>
    <w:rsid w:val="00BB363E"/>
    <w:rsid w:val="00BE2591"/>
    <w:rsid w:val="00BE7E9B"/>
    <w:rsid w:val="00C148AA"/>
    <w:rsid w:val="00C17A94"/>
    <w:rsid w:val="00C51C4A"/>
    <w:rsid w:val="00C53FE3"/>
    <w:rsid w:val="00C73BDC"/>
    <w:rsid w:val="00CA3549"/>
    <w:rsid w:val="00CC7B27"/>
    <w:rsid w:val="00CD1FB6"/>
    <w:rsid w:val="00CF6CE3"/>
    <w:rsid w:val="00D06096"/>
    <w:rsid w:val="00D07DBB"/>
    <w:rsid w:val="00D55805"/>
    <w:rsid w:val="00D60CDA"/>
    <w:rsid w:val="00D64500"/>
    <w:rsid w:val="00DA4C29"/>
    <w:rsid w:val="00DE7EED"/>
    <w:rsid w:val="00DF6F59"/>
    <w:rsid w:val="00E00764"/>
    <w:rsid w:val="00E418E7"/>
    <w:rsid w:val="00E616B6"/>
    <w:rsid w:val="00E75DB2"/>
    <w:rsid w:val="00E911B4"/>
    <w:rsid w:val="00E9220E"/>
    <w:rsid w:val="00EB2D72"/>
    <w:rsid w:val="00EB48D7"/>
    <w:rsid w:val="00F30370"/>
    <w:rsid w:val="00F44385"/>
    <w:rsid w:val="00F523C1"/>
    <w:rsid w:val="00F52C75"/>
    <w:rsid w:val="00F739E0"/>
    <w:rsid w:val="00F931FB"/>
    <w:rsid w:val="00F933A7"/>
    <w:rsid w:val="00FA5AE4"/>
    <w:rsid w:val="00FA6220"/>
    <w:rsid w:val="00FD0F7D"/>
    <w:rsid w:val="00FD4182"/>
    <w:rsid w:val="00FD58EC"/>
    <w:rsid w:val="00FD7D0D"/>
    <w:rsid w:val="00FF2D70"/>
    <w:rsid w:val="05F826E2"/>
    <w:rsid w:val="06F899AD"/>
    <w:rsid w:val="1D37E906"/>
    <w:rsid w:val="1E9170EF"/>
    <w:rsid w:val="1F543EB4"/>
    <w:rsid w:val="22043AE2"/>
    <w:rsid w:val="27B0B520"/>
    <w:rsid w:val="2842657F"/>
    <w:rsid w:val="299B1035"/>
    <w:rsid w:val="2A506219"/>
    <w:rsid w:val="32AFA24C"/>
    <w:rsid w:val="3A5B7E02"/>
    <w:rsid w:val="3BDA29B2"/>
    <w:rsid w:val="3C275AEF"/>
    <w:rsid w:val="3DA4D3C6"/>
    <w:rsid w:val="4087B5DF"/>
    <w:rsid w:val="4266F34E"/>
    <w:rsid w:val="449C1BAD"/>
    <w:rsid w:val="46C04FC4"/>
    <w:rsid w:val="48C2F408"/>
    <w:rsid w:val="49232E77"/>
    <w:rsid w:val="4BF262B9"/>
    <w:rsid w:val="510F6951"/>
    <w:rsid w:val="53C46F78"/>
    <w:rsid w:val="540312AF"/>
    <w:rsid w:val="56CB1534"/>
    <w:rsid w:val="5CA8A40D"/>
    <w:rsid w:val="634AEF4E"/>
    <w:rsid w:val="64D019BA"/>
    <w:rsid w:val="6838B8E2"/>
    <w:rsid w:val="6FBF62D3"/>
    <w:rsid w:val="7142DC0E"/>
    <w:rsid w:val="7B029B57"/>
    <w:rsid w:val="7BA2008F"/>
    <w:rsid w:val="7CC0A08F"/>
    <w:rsid w:val="7D5FA86E"/>
    <w:rsid w:val="7E846B81"/>
    <w:rsid w:val="7F1A118B"/>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27BFA4"/>
  <w15:chartTrackingRefBased/>
  <w15:docId w15:val="{2421FC8A-4615-4B3B-9A3F-6BA610E265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D0F7D"/>
  </w:style>
  <w:style w:type="paragraph" w:styleId="Heading1">
    <w:name w:val="heading 1"/>
    <w:basedOn w:val="Normal"/>
    <w:next w:val="Normal"/>
    <w:link w:val="Heading1Char"/>
    <w:uiPriority w:val="9"/>
    <w:qFormat/>
    <w:rsid w:val="0037503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D0F7D"/>
    <w:pPr>
      <w:keepNext/>
      <w:keepLines/>
      <w:spacing w:before="200" w:after="0" w:line="276" w:lineRule="auto"/>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semiHidden/>
    <w:unhideWhenUsed/>
    <w:qFormat/>
    <w:rsid w:val="0037503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D0F7D"/>
    <w:rPr>
      <w:rFonts w:asciiTheme="majorHAnsi" w:eastAsiaTheme="majorEastAsia" w:hAnsiTheme="majorHAnsi" w:cstheme="majorBidi"/>
      <w:b/>
      <w:bCs/>
      <w:color w:val="5B9BD5" w:themeColor="accent1"/>
      <w:sz w:val="26"/>
      <w:szCs w:val="26"/>
    </w:rPr>
  </w:style>
  <w:style w:type="paragraph" w:styleId="Title">
    <w:name w:val="Title"/>
    <w:basedOn w:val="Normal"/>
    <w:next w:val="Normal"/>
    <w:link w:val="TitleChar"/>
    <w:uiPriority w:val="10"/>
    <w:qFormat/>
    <w:rsid w:val="00FD0F7D"/>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lang w:val="en-US"/>
    </w:rPr>
  </w:style>
  <w:style w:type="character" w:customStyle="1" w:styleId="TitleChar">
    <w:name w:val="Title Char"/>
    <w:basedOn w:val="DefaultParagraphFont"/>
    <w:link w:val="Title"/>
    <w:uiPriority w:val="10"/>
    <w:rsid w:val="00FD0F7D"/>
    <w:rPr>
      <w:rFonts w:asciiTheme="majorHAnsi" w:eastAsiaTheme="majorEastAsia" w:hAnsiTheme="majorHAnsi" w:cstheme="majorBidi"/>
      <w:color w:val="323E4F" w:themeColor="text2" w:themeShade="BF"/>
      <w:spacing w:val="5"/>
      <w:kern w:val="28"/>
      <w:sz w:val="52"/>
      <w:szCs w:val="52"/>
      <w:lang w:val="en-US"/>
    </w:rPr>
  </w:style>
  <w:style w:type="paragraph" w:styleId="BalloonText">
    <w:name w:val="Balloon Text"/>
    <w:basedOn w:val="Normal"/>
    <w:link w:val="BalloonTextChar"/>
    <w:uiPriority w:val="99"/>
    <w:semiHidden/>
    <w:unhideWhenUsed/>
    <w:rsid w:val="00FD0F7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D0F7D"/>
    <w:rPr>
      <w:rFonts w:ascii="Segoe UI" w:hAnsi="Segoe UI" w:cs="Segoe UI"/>
      <w:sz w:val="18"/>
      <w:szCs w:val="18"/>
    </w:rPr>
  </w:style>
  <w:style w:type="paragraph" w:styleId="Header">
    <w:name w:val="header"/>
    <w:basedOn w:val="Normal"/>
    <w:link w:val="HeaderChar"/>
    <w:uiPriority w:val="99"/>
    <w:unhideWhenUsed/>
    <w:rsid w:val="00B619C1"/>
    <w:pPr>
      <w:tabs>
        <w:tab w:val="center" w:pos="4513"/>
        <w:tab w:val="right" w:pos="9026"/>
      </w:tabs>
      <w:spacing w:after="0" w:line="240" w:lineRule="auto"/>
    </w:pPr>
  </w:style>
  <w:style w:type="character" w:customStyle="1" w:styleId="HeaderChar">
    <w:name w:val="Header Char"/>
    <w:basedOn w:val="DefaultParagraphFont"/>
    <w:link w:val="Header"/>
    <w:uiPriority w:val="99"/>
    <w:rsid w:val="00B619C1"/>
  </w:style>
  <w:style w:type="paragraph" w:styleId="Footer">
    <w:name w:val="footer"/>
    <w:basedOn w:val="Normal"/>
    <w:link w:val="FooterChar"/>
    <w:uiPriority w:val="99"/>
    <w:unhideWhenUsed/>
    <w:rsid w:val="00B619C1"/>
    <w:pPr>
      <w:tabs>
        <w:tab w:val="center" w:pos="4513"/>
        <w:tab w:val="right" w:pos="9026"/>
      </w:tabs>
      <w:spacing w:after="0" w:line="240" w:lineRule="auto"/>
    </w:pPr>
  </w:style>
  <w:style w:type="character" w:customStyle="1" w:styleId="FooterChar">
    <w:name w:val="Footer Char"/>
    <w:basedOn w:val="DefaultParagraphFont"/>
    <w:link w:val="Footer"/>
    <w:uiPriority w:val="99"/>
    <w:rsid w:val="00B619C1"/>
  </w:style>
  <w:style w:type="paragraph" w:styleId="ListParagraph">
    <w:name w:val="List Paragraph"/>
    <w:basedOn w:val="Normal"/>
    <w:uiPriority w:val="34"/>
    <w:qFormat/>
    <w:rsid w:val="00F933A7"/>
    <w:pPr>
      <w:spacing w:after="200" w:line="276" w:lineRule="auto"/>
      <w:ind w:left="720"/>
      <w:contextualSpacing/>
    </w:pPr>
    <w:rPr>
      <w:lang w:val="en-US"/>
    </w:rPr>
  </w:style>
  <w:style w:type="character" w:customStyle="1" w:styleId="Heading1Char">
    <w:name w:val="Heading 1 Char"/>
    <w:basedOn w:val="DefaultParagraphFont"/>
    <w:link w:val="Heading1"/>
    <w:uiPriority w:val="9"/>
    <w:rsid w:val="00375036"/>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375036"/>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semiHidden/>
    <w:unhideWhenUsed/>
    <w:rsid w:val="00375036"/>
    <w:pPr>
      <w:spacing w:before="100" w:beforeAutospacing="1" w:after="100" w:afterAutospacing="1" w:line="240" w:lineRule="auto"/>
    </w:pPr>
    <w:rPr>
      <w:rFonts w:ascii="Times New Roman" w:eastAsiaTheme="minorEastAsia" w:hAnsi="Times New Roman" w:cs="Times New Roman"/>
      <w:sz w:val="24"/>
      <w:szCs w:val="24"/>
      <w:lang w:eastAsia="en-IE"/>
    </w:rPr>
  </w:style>
  <w:style w:type="paragraph" w:styleId="NoSpacing">
    <w:name w:val="No Spacing"/>
    <w:uiPriority w:val="1"/>
    <w:qFormat/>
    <w:rsid w:val="00832320"/>
    <w:pPr>
      <w:spacing w:after="0" w:line="240" w:lineRule="auto"/>
    </w:pPr>
  </w:style>
  <w:style w:type="character" w:styleId="SubtleEmphasis">
    <w:name w:val="Subtle Emphasis"/>
    <w:basedOn w:val="DefaultParagraphFont"/>
    <w:uiPriority w:val="19"/>
    <w:qFormat/>
    <w:rsid w:val="008D5168"/>
    <w:rPr>
      <w:i/>
      <w:iCs/>
      <w:color w:val="404040" w:themeColor="text1" w:themeTint="BF"/>
    </w:rPr>
  </w:style>
  <w:style w:type="table" w:styleId="TableGrid">
    <w:name w:val="Table Grid"/>
    <w:basedOn w:val="TableNormal"/>
    <w:uiPriority w:val="39"/>
    <w:rsid w:val="00FF2D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123879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A6CDA6-01EF-4A93-9EB3-7E608145B8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3</Pages>
  <Words>652</Words>
  <Characters>3723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Cork Institute of Technology</Company>
  <LinksUpToDate>false</LinksUpToDate>
  <CharactersWithSpaces>4367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Deirdre Dunlea</dc:creator>
  <cp:keywords/>
  <dc:description/>
  <cp:lastModifiedBy>Denis Long</cp:lastModifiedBy>
  <cp:revision>4</cp:revision>
  <cp:lastPrinted>2020-11-02T13:21:00Z</cp:lastPrinted>
  <dcterms:created xsi:type="dcterms:W3CDTF">2021-06-14T12:52:00Z</dcterms:created>
  <dcterms:modified xsi:type="dcterms:W3CDTF">2021-06-16T12:04:00Z</dcterms:modified>
</cp:coreProperties>
</file>